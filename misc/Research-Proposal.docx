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26" w:rsidRDefault="00337E26">
      <w:r>
        <w:t xml:space="preserve">Research Proposal: Predictive Design, Measurement, and Control for Complex Materials Transport in Chemical Processes Christopher Boyle </w:t>
      </w:r>
      <w:r>
        <w:rPr>
          <w:rFonts w:ascii="Cambria Math" w:hAnsi="Cambria Math" w:cs="Cambria Math"/>
        </w:rPr>
        <w:t>∗</w:t>
      </w:r>
      <w:r>
        <w:t xml:space="preserve"> May 19, 2017 </w:t>
      </w:r>
    </w:p>
    <w:p w:rsidR="00337E26" w:rsidRDefault="00337E26">
      <w:r>
        <w:t>Abstract</w:t>
      </w:r>
    </w:p>
    <w:p w:rsidR="00337E26" w:rsidRDefault="00337E26">
      <w:r>
        <w:t xml:space="preserve">Fluid transport in industry is only well understood </w:t>
      </w:r>
      <w:del w:id="0" w:author="Jaips kd" w:date="2017-05-22T13:07:00Z">
        <w:r w:rsidDel="00337E26">
          <w:delText>for the simple case:</w:delText>
        </w:r>
      </w:del>
      <w:ins w:id="1" w:author="Jaips kd" w:date="2017-05-22T13:07:00Z">
        <w:r>
          <w:t xml:space="preserve"> in terms of</w:t>
        </w:r>
      </w:ins>
      <w:r>
        <w:t xml:space="preserve"> simple fluid flow in a single pipe. Real industrial processes have complex fluids in networks of geometries, complete with phase changes and multiple phase flow (solids, liquids, and gases) – a flow system that is difficult to predict and design for. Also, in most industrial processes solids must be dealt with at some stage </w:t>
      </w:r>
      <w:ins w:id="2" w:author="Jaips kd" w:date="2017-05-22T13:08:00Z">
        <w:r>
          <w:t xml:space="preserve">which presents </w:t>
        </w:r>
      </w:ins>
      <w:del w:id="3" w:author="Jaips kd" w:date="2017-05-22T13:08:00Z">
        <w:r w:rsidDel="00337E26">
          <w:delText xml:space="preserve">— presenting </w:delText>
        </w:r>
      </w:del>
      <w:r>
        <w:t>a problem for transport and mixing. Unlike fluids, solids cannot be pumped down a pipe, but must be carried by some mechanism (e.g. a fluid pumped along a pipe carrying the solid). In addition, solids (and multiphase mixtures involving solids and complex non-</w:t>
      </w:r>
      <w:proofErr w:type="spellStart"/>
      <w:r>
        <w:t>newtonian</w:t>
      </w:r>
      <w:proofErr w:type="spellEnd"/>
      <w:r>
        <w:t xml:space="preserve"> fluids) are susceptible to extreme increases of apparent viscosity - jamming. This must be dealt with by reducing the flow in the process </w:t>
      </w:r>
      <w:proofErr w:type="spellStart"/>
      <w:ins w:id="4" w:author="Jaips kd" w:date="2017-05-22T13:09:00Z">
        <w:r w:rsidR="006D14AD">
          <w:t>and</w:t>
        </w:r>
      </w:ins>
      <w:del w:id="5" w:author="Jaips kd" w:date="2017-05-22T13:09:00Z">
        <w:r w:rsidDel="006D14AD">
          <w:delText>(</w:delText>
        </w:r>
      </w:del>
      <w:r>
        <w:t>slowing</w:t>
      </w:r>
      <w:proofErr w:type="spellEnd"/>
      <w:r>
        <w:t xml:space="preserve"> production</w:t>
      </w:r>
      <w:ins w:id="6" w:author="Jaips kd" w:date="2017-05-22T13:09:00Z">
        <w:r w:rsidR="006D14AD">
          <w:t>,</w:t>
        </w:r>
      </w:ins>
      <w:del w:id="7" w:author="Jaips kd" w:date="2017-05-22T13:09:00Z">
        <w:r w:rsidDel="006D14AD">
          <w:delText>)</w:delText>
        </w:r>
      </w:del>
      <w:r>
        <w:t xml:space="preserve"> or decreasing the concentration of the solids (increasing costs). </w:t>
      </w:r>
      <w:proofErr w:type="gramStart"/>
      <w:r>
        <w:t>Neither solution is ideal, and</w:t>
      </w:r>
      <w:proofErr w:type="gramEnd"/>
      <w:r>
        <w:t xml:space="preserve"> the latter may not </w:t>
      </w:r>
      <w:del w:id="8" w:author="Jaips kd" w:date="2017-05-22T13:09:00Z">
        <w:r w:rsidDel="006D14AD">
          <w:delText xml:space="preserve">even </w:delText>
        </w:r>
      </w:del>
      <w:r>
        <w:t xml:space="preserve">apply if a certain concentration is required </w:t>
      </w:r>
      <w:del w:id="9" w:author="Jaips kd" w:date="2017-05-22T13:09:00Z">
        <w:r w:rsidDel="006D14AD">
          <w:delText>(</w:delText>
        </w:r>
      </w:del>
      <w:r>
        <w:t>for a reaction to take place</w:t>
      </w:r>
      <w:del w:id="10" w:author="Jaips kd" w:date="2017-05-22T13:09:00Z">
        <w:r w:rsidDel="006D14AD">
          <w:delText>)</w:delText>
        </w:r>
      </w:del>
      <w:r>
        <w:t>. Proposed here is a system for predicting and designing chemical processes; simulating flows through piping networks and making use of powerful ‘Rules of Thumb’ (</w:t>
      </w:r>
      <w:del w:id="11" w:author="Jaips kd" w:date="2017-05-22T13:10:00Z">
        <w:r w:rsidDel="006D14AD">
          <w:delText xml:space="preserve">deriving </w:delText>
        </w:r>
      </w:del>
      <w:ins w:id="12" w:author="Jaips kd" w:date="2017-05-22T13:10:00Z">
        <w:r w:rsidR="006D14AD">
          <w:t>derived</w:t>
        </w:r>
        <w:r w:rsidR="006D14AD">
          <w:t xml:space="preserve"> </w:t>
        </w:r>
      </w:ins>
      <w:r>
        <w:t xml:space="preserve">from years of engineering experience) into the design. By improving the design, measurement, and control of the complex flow for industrial processes the </w:t>
      </w:r>
      <w:del w:id="13" w:author="Jaips kd" w:date="2017-05-22T13:11:00Z">
        <w:r w:rsidDel="006D14AD">
          <w:delText xml:space="preserve">immediately installed </w:delText>
        </w:r>
      </w:del>
      <w:r>
        <w:t>process will be better off (less weak assumptions)</w:t>
      </w:r>
      <w:ins w:id="14" w:author="Jaips kd" w:date="2017-05-22T13:12:00Z">
        <w:r w:rsidR="006D14AD">
          <w:t xml:space="preserve"> -&gt; (doesn</w:t>
        </w:r>
        <w:r w:rsidR="006D14AD">
          <w:t>’</w:t>
        </w:r>
        <w:r w:rsidR="006D14AD">
          <w:t xml:space="preserve">t really make sense?) </w:t>
        </w:r>
      </w:ins>
      <w:del w:id="15" w:author="Jaips kd" w:date="2017-05-22T13:12:00Z">
        <w:r w:rsidDel="006D14AD">
          <w:delText xml:space="preserve">, the process </w:delText>
        </w:r>
      </w:del>
      <w:ins w:id="16" w:author="Jaips kd" w:date="2017-05-22T13:12:00Z">
        <w:r w:rsidR="006D14AD">
          <w:t xml:space="preserve"> and </w:t>
        </w:r>
      </w:ins>
      <w:r>
        <w:t>will require less maintenance (better understanding of the flow patterns and phenomena)</w:t>
      </w:r>
      <w:ins w:id="17" w:author="Jaips kd" w:date="2017-05-22T13:13:00Z">
        <w:r w:rsidR="006D14AD">
          <w:t>.</w:t>
        </w:r>
      </w:ins>
      <w:del w:id="18" w:author="Jaips kd" w:date="2017-05-22T13:13:00Z">
        <w:r w:rsidDel="006D14AD">
          <w:delText>,</w:delText>
        </w:r>
      </w:del>
      <w:r>
        <w:t xml:space="preserve"> </w:t>
      </w:r>
      <w:del w:id="19" w:author="Jaips kd" w:date="2017-05-22T13:13:00Z">
        <w:r w:rsidDel="006D14AD">
          <w:delText>and all</w:delText>
        </w:r>
      </w:del>
      <w:r>
        <w:t xml:space="preserve"> </w:t>
      </w:r>
      <w:ins w:id="20" w:author="Jaips kd" w:date="2017-05-22T13:13:00Z">
        <w:r w:rsidR="006D14AD">
          <w:t xml:space="preserve">All </w:t>
        </w:r>
      </w:ins>
      <w:r>
        <w:t xml:space="preserve">this would be done faster and </w:t>
      </w:r>
      <w:del w:id="21" w:author="Jaips kd" w:date="2017-05-22T13:13:00Z">
        <w:r w:rsidDel="006D14AD">
          <w:delText>more cheaply</w:delText>
        </w:r>
      </w:del>
      <w:ins w:id="22" w:author="Jaips kd" w:date="2017-05-22T13:13:00Z">
        <w:r w:rsidR="006D14AD">
          <w:t>at a lower cost</w:t>
        </w:r>
      </w:ins>
      <w:r>
        <w:t xml:space="preserve"> than a manual design process.</w:t>
      </w:r>
    </w:p>
    <w:p w:rsidR="00337E26" w:rsidRDefault="00337E26">
      <w:r>
        <w:t>Objectives</w:t>
      </w:r>
    </w:p>
    <w:p w:rsidR="00337E26" w:rsidRDefault="00337E26">
      <w:r>
        <w:t>The objectives of this proposal are:</w:t>
      </w:r>
    </w:p>
    <w:p w:rsidR="00337E26" w:rsidRDefault="00337E26">
      <w:r>
        <w:t xml:space="preserve">• To produce both theoretical and empirical models to explain flow behaviour of multiphase fluids in complex pipe networks. </w:t>
      </w:r>
    </w:p>
    <w:p w:rsidR="00337E26" w:rsidRDefault="00337E26">
      <w:r>
        <w:t xml:space="preserve">• To apply this understanding in order to reduce the barriers to effective design of processes involving such fluids. </w:t>
      </w:r>
    </w:p>
    <w:p w:rsidR="00337E26" w:rsidRDefault="00337E26">
      <w:r>
        <w:t xml:space="preserve">• To create a prototype CAPE/CAPD package to predict the flow patterns in a pipe network and produce recommendations for change and optimization. </w:t>
      </w:r>
    </w:p>
    <w:p w:rsidR="00337E26" w:rsidRDefault="00337E26">
      <w:r>
        <w:t xml:space="preserve">Methodology </w:t>
      </w:r>
    </w:p>
    <w:p w:rsidR="00337E26" w:rsidRDefault="00337E26">
      <w:r>
        <w:t>The research will take the form of three main sections: Experimental fact finding</w:t>
      </w:r>
      <w:ins w:id="23" w:author="Jaips kd" w:date="2017-05-22T13:13:00Z">
        <w:r w:rsidR="00254629">
          <w:t>;</w:t>
        </w:r>
      </w:ins>
      <w:del w:id="24" w:author="Jaips kd" w:date="2017-05-22T13:13:00Z">
        <w:r w:rsidDel="00254629">
          <w:delText>,</w:delText>
        </w:r>
      </w:del>
      <w:r>
        <w:t xml:space="preserve"> transforming experimental results into empirical models able to be applied to full scale industrial system design</w:t>
      </w:r>
      <w:ins w:id="25" w:author="Jaips kd" w:date="2017-05-22T13:13:00Z">
        <w:r w:rsidR="00254629">
          <w:t>;</w:t>
        </w:r>
      </w:ins>
      <w:del w:id="26" w:author="Jaips kd" w:date="2017-05-22T13:13:00Z">
        <w:r w:rsidDel="00254629">
          <w:delText>,</w:delText>
        </w:r>
      </w:del>
      <w:r>
        <w:t xml:space="preserve"> </w:t>
      </w:r>
      <w:del w:id="27" w:author="Jaips kd" w:date="2017-05-22T13:14:00Z">
        <w:r w:rsidDel="00254629">
          <w:delText xml:space="preserve">and, </w:delText>
        </w:r>
      </w:del>
      <w:r>
        <w:t xml:space="preserve">finally, creating an implementation of the methods developed in the form of a CAPP program. A lab-scale environment will be set up using simple and versatile hardware (such as Raspberry Pi aided interfaces). Sensors will be developed to read information about the flow in the geometry — a pipe network emulating that which </w:t>
      </w:r>
      <w:del w:id="28" w:author="Jaips kd" w:date="2017-05-22T13:14:00Z">
        <w:r w:rsidDel="00254629">
          <w:delText>you might find</w:delText>
        </w:r>
      </w:del>
      <w:ins w:id="29" w:author="Jaips kd" w:date="2017-05-22T13:14:00Z">
        <w:r w:rsidR="00254629">
          <w:t>may be found</w:t>
        </w:r>
      </w:ins>
      <w:r>
        <w:t xml:space="preserve"> in an industrial process. Varying flow of complex (non</w:t>
      </w:r>
      <w:ins w:id="30" w:author="Jaips kd" w:date="2017-05-22T13:14:00Z">
        <w:r w:rsidR="00254629">
          <w:t>-</w:t>
        </w:r>
      </w:ins>
      <w:proofErr w:type="spellStart"/>
      <w:r>
        <w:t>newtonian</w:t>
      </w:r>
      <w:proofErr w:type="spellEnd"/>
      <w:r>
        <w:t>, multiphase) fluids through these geometries will allow the examination and modelling of the</w:t>
      </w:r>
      <w:del w:id="31" w:author="Jaips kd" w:date="2017-05-22T13:14:00Z">
        <w:r w:rsidDel="00254629">
          <w:delText xml:space="preserve"> </w:delText>
        </w:r>
      </w:del>
      <w:r>
        <w:t xml:space="preserve"> flow properties. This experimental case</w:t>
      </w:r>
      <w:ins w:id="32" w:author="Jaips kd" w:date="2017-05-22T13:14:00Z">
        <w:r w:rsidR="00254629">
          <w:t xml:space="preserve"> </w:t>
        </w:r>
      </w:ins>
      <w:del w:id="33" w:author="Jaips kd" w:date="2017-05-22T13:14:00Z">
        <w:r w:rsidDel="00254629">
          <w:delText>-</w:delText>
        </w:r>
      </w:del>
      <w:r>
        <w:t xml:space="preserve">study will </w:t>
      </w:r>
      <w:del w:id="34" w:author="Jaips kd" w:date="2017-05-22T13:15:00Z">
        <w:r w:rsidDel="00254629">
          <w:delText xml:space="preserve">using </w:delText>
        </w:r>
      </w:del>
      <w:ins w:id="35" w:author="Jaips kd" w:date="2017-05-22T13:15:00Z">
        <w:r w:rsidR="00254629">
          <w:t>use</w:t>
        </w:r>
        <w:r w:rsidR="00254629">
          <w:t xml:space="preserve"> </w:t>
        </w:r>
      </w:ins>
      <w:r>
        <w:t xml:space="preserve">shear-thickening particle </w:t>
      </w:r>
      <w:proofErr w:type="gramStart"/>
      <w:r>
        <w:t xml:space="preserve">suspensions </w:t>
      </w:r>
      <w:ins w:id="36" w:author="Jaips kd" w:date="2017-05-22T13:15:00Z">
        <w:r w:rsidR="00254629">
          <w:t xml:space="preserve"> which</w:t>
        </w:r>
        <w:proofErr w:type="gramEnd"/>
        <w:r w:rsidR="00254629">
          <w:t xml:space="preserve"> are </w:t>
        </w:r>
      </w:ins>
      <w:del w:id="37" w:author="Jaips kd" w:date="2017-05-22T13:15:00Z">
        <w:r w:rsidDel="00254629">
          <w:delText>(</w:delText>
        </w:r>
      </w:del>
      <w:r>
        <w:t xml:space="preserve">currently under study for their thickening, jamming, and unstable </w:t>
      </w:r>
      <w:r>
        <w:lastRenderedPageBreak/>
        <w:t>flow behaviours</w:t>
      </w:r>
      <w:del w:id="38" w:author="Jaips kd" w:date="2017-05-22T13:15:00Z">
        <w:r w:rsidDel="00254629">
          <w:delText>)</w:delText>
        </w:r>
      </w:del>
      <w:r>
        <w:t>. Practical methods of precise measurement of flow fluctuations will be used</w:t>
      </w:r>
      <w:del w:id="39" w:author="Jaips kd" w:date="2017-05-22T13:15:00Z">
        <w:r w:rsidDel="00254629">
          <w:delText>,</w:delText>
        </w:r>
      </w:del>
      <w:r>
        <w:t xml:space="preserve"> alongside statistical data (on the fluctuations in stress of the flowing fluid, for example) </w:t>
      </w:r>
      <w:del w:id="40" w:author="Jaips kd" w:date="2017-05-22T13:15:00Z">
        <w:r w:rsidDel="00254629">
          <w:delText xml:space="preserve">will be used </w:delText>
        </w:r>
      </w:del>
      <w:r>
        <w:t xml:space="preserve">to form a method of dynamic control. Using information gained from the experimental stage, theoretical and computational models will be formed. These models will be used to simulate the flow of a desired material through a desired pipe network (geometry). ‘Circuit </w:t>
      </w:r>
      <w:proofErr w:type="gramStart"/>
      <w:r>
        <w:t>analysis’</w:t>
      </w:r>
      <w:proofErr w:type="gramEnd"/>
      <w:r>
        <w:t xml:space="preserve"> (as used in electrical engineering to solve for the properties of a circuit) will be used to solve across the pipe network to complete the behaviour profile for the fluid in the geometry. The models developed will then be packaged as a Computer Aided Process Engineering (CAPE) package. This will incorporate theoretical and empirical models developed in the 2nd stage, as </w:t>
      </w:r>
      <w:del w:id="41" w:author="Jaips kd" w:date="2017-05-22T13:16:00Z">
        <w:r w:rsidDel="00A560CC">
          <w:delText xml:space="preserve">will </w:delText>
        </w:r>
      </w:del>
      <w:ins w:id="42" w:author="Jaips kd" w:date="2017-05-22T13:16:00Z">
        <w:r w:rsidR="00A560CC">
          <w:t>well</w:t>
        </w:r>
        <w:r w:rsidR="00A560CC">
          <w:t xml:space="preserve"> </w:t>
        </w:r>
      </w:ins>
      <w:r>
        <w:t xml:space="preserve">as </w:t>
      </w:r>
      <w:ins w:id="43" w:author="Jaips kd" w:date="2017-05-22T13:16:00Z">
        <w:r w:rsidR="00A560CC">
          <w:t>R</w:t>
        </w:r>
      </w:ins>
      <w:del w:id="44" w:author="Jaips kd" w:date="2017-05-22T13:16:00Z">
        <w:r w:rsidDel="00A560CC">
          <w:delText>r</w:delText>
        </w:r>
      </w:del>
      <w:r>
        <w:t xml:space="preserve">ules of </w:t>
      </w:r>
      <w:del w:id="45" w:author="Jaips kd" w:date="2017-05-22T13:16:00Z">
        <w:r w:rsidDel="00A560CC">
          <w:delText>t</w:delText>
        </w:r>
      </w:del>
      <w:ins w:id="46" w:author="Jaips kd" w:date="2017-05-22T13:16:00Z">
        <w:r w:rsidR="00A560CC">
          <w:t>T</w:t>
        </w:r>
      </w:ins>
      <w:r>
        <w:t>humb used by design engineers</w:t>
      </w:r>
      <w:del w:id="47" w:author="Jaips kd" w:date="2017-05-22T13:17:00Z">
        <w:r w:rsidDel="00A560CC">
          <w:delText xml:space="preserve"> stemming from their decades of experience</w:delText>
        </w:r>
      </w:del>
      <w:r>
        <w:t xml:space="preserve">. The package can then be used to aid and inform the design process: where the process is faulty, where the pipe-network will fail, how often maintenance can be expected, and where the design violates a </w:t>
      </w:r>
      <w:del w:id="48" w:author="Jaips kd" w:date="2017-05-22T13:17:00Z">
        <w:r w:rsidDel="00A560CC">
          <w:delText>r</w:delText>
        </w:r>
      </w:del>
      <w:ins w:id="49" w:author="Jaips kd" w:date="2017-05-22T13:17:00Z">
        <w:r w:rsidR="00A560CC">
          <w:t>R</w:t>
        </w:r>
      </w:ins>
      <w:r>
        <w:t xml:space="preserve">ule of </w:t>
      </w:r>
      <w:del w:id="50" w:author="Jaips kd" w:date="2017-05-22T13:17:00Z">
        <w:r w:rsidDel="00A560CC">
          <w:delText>t</w:delText>
        </w:r>
      </w:del>
      <w:ins w:id="51" w:author="Jaips kd" w:date="2017-05-22T13:17:00Z">
        <w:r w:rsidR="00A560CC">
          <w:t>T</w:t>
        </w:r>
      </w:ins>
      <w:r>
        <w:t xml:space="preserve">humb. </w:t>
      </w:r>
    </w:p>
    <w:p w:rsidR="005B02C2" w:rsidRDefault="00337E26">
      <w:r>
        <w:t>Rules of Thumb (</w:t>
      </w:r>
      <w:proofErr w:type="spellStart"/>
      <w:r>
        <w:t>RoTs</w:t>
      </w:r>
      <w:proofErr w:type="spellEnd"/>
      <w:r>
        <w:t xml:space="preserve">) are the result of years of trial and error experience in process design, and are normally passed down by word of mouth </w:t>
      </w:r>
      <w:ins w:id="52" w:author="Jaips kd" w:date="2017-05-22T13:17:00Z">
        <w:r w:rsidR="00A560CC">
          <w:t xml:space="preserve">and </w:t>
        </w:r>
      </w:ins>
      <w:del w:id="53" w:author="Jaips kd" w:date="2017-05-22T13:17:00Z">
        <w:r w:rsidDel="00A560CC">
          <w:delText>—</w:delText>
        </w:r>
      </w:del>
      <w:r>
        <w:t xml:space="preserve"> rarely formally taught. </w:t>
      </w:r>
      <w:proofErr w:type="spellStart"/>
      <w:r>
        <w:t>RoTs</w:t>
      </w:r>
      <w:proofErr w:type="spellEnd"/>
      <w:r>
        <w:t xml:space="preserve"> are only guidelines </w:t>
      </w:r>
      <w:del w:id="54" w:author="Jaips kd" w:date="2017-05-22T13:17:00Z">
        <w:r w:rsidDel="00A560CC">
          <w:delText>- not</w:delText>
        </w:r>
      </w:del>
      <w:ins w:id="55" w:author="Jaips kd" w:date="2017-05-22T13:17:00Z">
        <w:r w:rsidR="00A560CC">
          <w:t>rather than</w:t>
        </w:r>
      </w:ins>
      <w:r>
        <w:t xml:space="preserve"> hard-and-fast rules. A design which violates </w:t>
      </w:r>
      <w:proofErr w:type="gramStart"/>
      <w:r>
        <w:t>an</w:t>
      </w:r>
      <w:proofErr w:type="gramEnd"/>
      <w:r>
        <w:t xml:space="preserve"> </w:t>
      </w:r>
      <w:proofErr w:type="spellStart"/>
      <w:r>
        <w:t>RoT</w:t>
      </w:r>
      <w:proofErr w:type="spellEnd"/>
      <w:r>
        <w:t xml:space="preserve"> may not be invalid, but may require extra maintenance or could be difficult to replace or operate. Thus, a warning system will be in place to check the design in question for compliance with </w:t>
      </w:r>
      <w:proofErr w:type="spellStart"/>
      <w:r>
        <w:t>RoTs</w:t>
      </w:r>
      <w:proofErr w:type="spellEnd"/>
      <w:r>
        <w:t>. 2</w:t>
      </w:r>
    </w:p>
    <w:sectPr w:rsidR="005B02C2" w:rsidSect="005B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characterSpacingControl w:val="doNotCompress"/>
  <w:compat/>
  <w:rsids>
    <w:rsidRoot w:val="00337E26"/>
    <w:rsid w:val="000029A7"/>
    <w:rsid w:val="00003272"/>
    <w:rsid w:val="00006230"/>
    <w:rsid w:val="00006AE1"/>
    <w:rsid w:val="0001016D"/>
    <w:rsid w:val="0001063B"/>
    <w:rsid w:val="0001080F"/>
    <w:rsid w:val="000115F7"/>
    <w:rsid w:val="0001169A"/>
    <w:rsid w:val="000118CA"/>
    <w:rsid w:val="00011EE4"/>
    <w:rsid w:val="000142B6"/>
    <w:rsid w:val="00016038"/>
    <w:rsid w:val="00016271"/>
    <w:rsid w:val="000200E6"/>
    <w:rsid w:val="0002018C"/>
    <w:rsid w:val="00023BEB"/>
    <w:rsid w:val="00024176"/>
    <w:rsid w:val="000242B4"/>
    <w:rsid w:val="000250BD"/>
    <w:rsid w:val="00025EAE"/>
    <w:rsid w:val="000264FB"/>
    <w:rsid w:val="000304C6"/>
    <w:rsid w:val="00031A25"/>
    <w:rsid w:val="00032D9B"/>
    <w:rsid w:val="00033398"/>
    <w:rsid w:val="000333E5"/>
    <w:rsid w:val="00033CD9"/>
    <w:rsid w:val="000353FA"/>
    <w:rsid w:val="00036081"/>
    <w:rsid w:val="00036555"/>
    <w:rsid w:val="00036C13"/>
    <w:rsid w:val="00036E02"/>
    <w:rsid w:val="00036F9E"/>
    <w:rsid w:val="00037881"/>
    <w:rsid w:val="000405BA"/>
    <w:rsid w:val="00041C7C"/>
    <w:rsid w:val="000420B3"/>
    <w:rsid w:val="0004331A"/>
    <w:rsid w:val="00044E2F"/>
    <w:rsid w:val="0004536E"/>
    <w:rsid w:val="000458B1"/>
    <w:rsid w:val="00045D18"/>
    <w:rsid w:val="00046EAD"/>
    <w:rsid w:val="00050297"/>
    <w:rsid w:val="0005166F"/>
    <w:rsid w:val="00051895"/>
    <w:rsid w:val="00051CD6"/>
    <w:rsid w:val="0005254B"/>
    <w:rsid w:val="00052576"/>
    <w:rsid w:val="000528C6"/>
    <w:rsid w:val="000529E6"/>
    <w:rsid w:val="00052E9E"/>
    <w:rsid w:val="000535D7"/>
    <w:rsid w:val="000536D8"/>
    <w:rsid w:val="000547CC"/>
    <w:rsid w:val="00055C27"/>
    <w:rsid w:val="0005610B"/>
    <w:rsid w:val="00056EBE"/>
    <w:rsid w:val="00056F38"/>
    <w:rsid w:val="00057EAF"/>
    <w:rsid w:val="0006367D"/>
    <w:rsid w:val="00063A76"/>
    <w:rsid w:val="00063B7E"/>
    <w:rsid w:val="00064308"/>
    <w:rsid w:val="00064832"/>
    <w:rsid w:val="000655C5"/>
    <w:rsid w:val="00065D5B"/>
    <w:rsid w:val="00065E46"/>
    <w:rsid w:val="00065EDC"/>
    <w:rsid w:val="00066E90"/>
    <w:rsid w:val="000676B4"/>
    <w:rsid w:val="00067EA2"/>
    <w:rsid w:val="0007052D"/>
    <w:rsid w:val="00070C6F"/>
    <w:rsid w:val="00070DBA"/>
    <w:rsid w:val="00071606"/>
    <w:rsid w:val="00073F4A"/>
    <w:rsid w:val="00074FBF"/>
    <w:rsid w:val="00075F45"/>
    <w:rsid w:val="0007692D"/>
    <w:rsid w:val="00076B06"/>
    <w:rsid w:val="0008075D"/>
    <w:rsid w:val="00080B5B"/>
    <w:rsid w:val="0008240A"/>
    <w:rsid w:val="00086712"/>
    <w:rsid w:val="00086E9E"/>
    <w:rsid w:val="0008738E"/>
    <w:rsid w:val="0009067C"/>
    <w:rsid w:val="00090C71"/>
    <w:rsid w:val="000917A5"/>
    <w:rsid w:val="00091D1C"/>
    <w:rsid w:val="0009365B"/>
    <w:rsid w:val="00094449"/>
    <w:rsid w:val="00094760"/>
    <w:rsid w:val="000949C6"/>
    <w:rsid w:val="00094FF2"/>
    <w:rsid w:val="00096214"/>
    <w:rsid w:val="00096E5C"/>
    <w:rsid w:val="0009727C"/>
    <w:rsid w:val="00097961"/>
    <w:rsid w:val="0009799D"/>
    <w:rsid w:val="000A03BA"/>
    <w:rsid w:val="000A1203"/>
    <w:rsid w:val="000A15D4"/>
    <w:rsid w:val="000A1F2A"/>
    <w:rsid w:val="000A2554"/>
    <w:rsid w:val="000A472F"/>
    <w:rsid w:val="000A4943"/>
    <w:rsid w:val="000A4BC5"/>
    <w:rsid w:val="000A5554"/>
    <w:rsid w:val="000A6B78"/>
    <w:rsid w:val="000A716A"/>
    <w:rsid w:val="000B027C"/>
    <w:rsid w:val="000B0432"/>
    <w:rsid w:val="000B25D8"/>
    <w:rsid w:val="000B551E"/>
    <w:rsid w:val="000B5CDA"/>
    <w:rsid w:val="000B6045"/>
    <w:rsid w:val="000B60C2"/>
    <w:rsid w:val="000B6231"/>
    <w:rsid w:val="000B7222"/>
    <w:rsid w:val="000B73BB"/>
    <w:rsid w:val="000B7A4A"/>
    <w:rsid w:val="000C03A0"/>
    <w:rsid w:val="000C07FB"/>
    <w:rsid w:val="000C0923"/>
    <w:rsid w:val="000C0A89"/>
    <w:rsid w:val="000C196A"/>
    <w:rsid w:val="000C1FC5"/>
    <w:rsid w:val="000C2C37"/>
    <w:rsid w:val="000C42BA"/>
    <w:rsid w:val="000C4617"/>
    <w:rsid w:val="000C4EFB"/>
    <w:rsid w:val="000C6A11"/>
    <w:rsid w:val="000C7441"/>
    <w:rsid w:val="000C7F2B"/>
    <w:rsid w:val="000D0111"/>
    <w:rsid w:val="000D22CC"/>
    <w:rsid w:val="000D23A0"/>
    <w:rsid w:val="000D2697"/>
    <w:rsid w:val="000D28D7"/>
    <w:rsid w:val="000D2D27"/>
    <w:rsid w:val="000D4015"/>
    <w:rsid w:val="000D5A1B"/>
    <w:rsid w:val="000E0339"/>
    <w:rsid w:val="000E172F"/>
    <w:rsid w:val="000E1AB5"/>
    <w:rsid w:val="000E1AB9"/>
    <w:rsid w:val="000E2419"/>
    <w:rsid w:val="000E3622"/>
    <w:rsid w:val="000E3734"/>
    <w:rsid w:val="000E388F"/>
    <w:rsid w:val="000E60C3"/>
    <w:rsid w:val="000E67FE"/>
    <w:rsid w:val="000E6F9A"/>
    <w:rsid w:val="000F1B07"/>
    <w:rsid w:val="000F321F"/>
    <w:rsid w:val="000F481B"/>
    <w:rsid w:val="000F5CB9"/>
    <w:rsid w:val="000F6057"/>
    <w:rsid w:val="000F6B7E"/>
    <w:rsid w:val="000F7DA8"/>
    <w:rsid w:val="00100E3F"/>
    <w:rsid w:val="001012A1"/>
    <w:rsid w:val="0010279D"/>
    <w:rsid w:val="00102C25"/>
    <w:rsid w:val="00103D29"/>
    <w:rsid w:val="00105036"/>
    <w:rsid w:val="0010595F"/>
    <w:rsid w:val="00105F9D"/>
    <w:rsid w:val="00110958"/>
    <w:rsid w:val="001121A1"/>
    <w:rsid w:val="001121C5"/>
    <w:rsid w:val="001155C2"/>
    <w:rsid w:val="00115B54"/>
    <w:rsid w:val="0011635E"/>
    <w:rsid w:val="00122957"/>
    <w:rsid w:val="00122B2C"/>
    <w:rsid w:val="00122C7F"/>
    <w:rsid w:val="001233AF"/>
    <w:rsid w:val="00124AB8"/>
    <w:rsid w:val="00132BC3"/>
    <w:rsid w:val="00134D08"/>
    <w:rsid w:val="001351DC"/>
    <w:rsid w:val="0013589A"/>
    <w:rsid w:val="0013767A"/>
    <w:rsid w:val="00141C4E"/>
    <w:rsid w:val="00141E71"/>
    <w:rsid w:val="001420AA"/>
    <w:rsid w:val="00142383"/>
    <w:rsid w:val="001429B5"/>
    <w:rsid w:val="0014429D"/>
    <w:rsid w:val="001452A8"/>
    <w:rsid w:val="00146FDF"/>
    <w:rsid w:val="001475FD"/>
    <w:rsid w:val="00151627"/>
    <w:rsid w:val="00152701"/>
    <w:rsid w:val="001537D2"/>
    <w:rsid w:val="00154E61"/>
    <w:rsid w:val="00155339"/>
    <w:rsid w:val="0015629E"/>
    <w:rsid w:val="00156F0A"/>
    <w:rsid w:val="0015712F"/>
    <w:rsid w:val="0015739B"/>
    <w:rsid w:val="0015785E"/>
    <w:rsid w:val="00157DD8"/>
    <w:rsid w:val="0016065B"/>
    <w:rsid w:val="00162010"/>
    <w:rsid w:val="001621B0"/>
    <w:rsid w:val="00162B68"/>
    <w:rsid w:val="00164597"/>
    <w:rsid w:val="00165094"/>
    <w:rsid w:val="00165B5A"/>
    <w:rsid w:val="00167687"/>
    <w:rsid w:val="00170C0B"/>
    <w:rsid w:val="00170E2C"/>
    <w:rsid w:val="0017107B"/>
    <w:rsid w:val="00171E41"/>
    <w:rsid w:val="0017233A"/>
    <w:rsid w:val="001738EF"/>
    <w:rsid w:val="001739CA"/>
    <w:rsid w:val="001745A1"/>
    <w:rsid w:val="0017506F"/>
    <w:rsid w:val="00177257"/>
    <w:rsid w:val="00180147"/>
    <w:rsid w:val="00180961"/>
    <w:rsid w:val="00181A27"/>
    <w:rsid w:val="00181C40"/>
    <w:rsid w:val="00183C56"/>
    <w:rsid w:val="001850D5"/>
    <w:rsid w:val="001858C9"/>
    <w:rsid w:val="001859DC"/>
    <w:rsid w:val="00186E71"/>
    <w:rsid w:val="00187446"/>
    <w:rsid w:val="00187867"/>
    <w:rsid w:val="00187EFB"/>
    <w:rsid w:val="00190699"/>
    <w:rsid w:val="00191878"/>
    <w:rsid w:val="00192341"/>
    <w:rsid w:val="00193ABE"/>
    <w:rsid w:val="00194C78"/>
    <w:rsid w:val="00194D21"/>
    <w:rsid w:val="00194D7C"/>
    <w:rsid w:val="0019518D"/>
    <w:rsid w:val="001A1A22"/>
    <w:rsid w:val="001A27E1"/>
    <w:rsid w:val="001A2CA4"/>
    <w:rsid w:val="001A2EE2"/>
    <w:rsid w:val="001A304F"/>
    <w:rsid w:val="001A30E2"/>
    <w:rsid w:val="001A4842"/>
    <w:rsid w:val="001A77B9"/>
    <w:rsid w:val="001B0175"/>
    <w:rsid w:val="001B0CB2"/>
    <w:rsid w:val="001B1304"/>
    <w:rsid w:val="001B1781"/>
    <w:rsid w:val="001B19E6"/>
    <w:rsid w:val="001B21E1"/>
    <w:rsid w:val="001B24D4"/>
    <w:rsid w:val="001B2EBE"/>
    <w:rsid w:val="001B38B2"/>
    <w:rsid w:val="001B3D49"/>
    <w:rsid w:val="001B48B5"/>
    <w:rsid w:val="001B51AA"/>
    <w:rsid w:val="001B61C3"/>
    <w:rsid w:val="001B6466"/>
    <w:rsid w:val="001B6D54"/>
    <w:rsid w:val="001B7581"/>
    <w:rsid w:val="001B7EB7"/>
    <w:rsid w:val="001C0A8D"/>
    <w:rsid w:val="001C220D"/>
    <w:rsid w:val="001C2A0A"/>
    <w:rsid w:val="001C487A"/>
    <w:rsid w:val="001C4C7D"/>
    <w:rsid w:val="001C4E43"/>
    <w:rsid w:val="001C622D"/>
    <w:rsid w:val="001D07D1"/>
    <w:rsid w:val="001D0E98"/>
    <w:rsid w:val="001D19FD"/>
    <w:rsid w:val="001D1BE5"/>
    <w:rsid w:val="001D1FDD"/>
    <w:rsid w:val="001D29B8"/>
    <w:rsid w:val="001D2AF9"/>
    <w:rsid w:val="001D3D19"/>
    <w:rsid w:val="001D5502"/>
    <w:rsid w:val="001D5FAC"/>
    <w:rsid w:val="001D655E"/>
    <w:rsid w:val="001D6BD5"/>
    <w:rsid w:val="001D7640"/>
    <w:rsid w:val="001D7919"/>
    <w:rsid w:val="001E0BBE"/>
    <w:rsid w:val="001E0F90"/>
    <w:rsid w:val="001E17EC"/>
    <w:rsid w:val="001E1A51"/>
    <w:rsid w:val="001E1EF2"/>
    <w:rsid w:val="001E469D"/>
    <w:rsid w:val="001E4D95"/>
    <w:rsid w:val="001E55E1"/>
    <w:rsid w:val="001E75CE"/>
    <w:rsid w:val="001F06A4"/>
    <w:rsid w:val="001F0762"/>
    <w:rsid w:val="001F080D"/>
    <w:rsid w:val="001F0D39"/>
    <w:rsid w:val="001F0F73"/>
    <w:rsid w:val="001F128F"/>
    <w:rsid w:val="001F1D56"/>
    <w:rsid w:val="001F22EF"/>
    <w:rsid w:val="001F2BAB"/>
    <w:rsid w:val="001F4066"/>
    <w:rsid w:val="001F4D2C"/>
    <w:rsid w:val="001F62AF"/>
    <w:rsid w:val="001F67D9"/>
    <w:rsid w:val="001F6ED1"/>
    <w:rsid w:val="001F7568"/>
    <w:rsid w:val="001F771C"/>
    <w:rsid w:val="00200512"/>
    <w:rsid w:val="0020089F"/>
    <w:rsid w:val="00201152"/>
    <w:rsid w:val="00201B45"/>
    <w:rsid w:val="00201E1B"/>
    <w:rsid w:val="00202DC2"/>
    <w:rsid w:val="0020357F"/>
    <w:rsid w:val="00203620"/>
    <w:rsid w:val="002067E3"/>
    <w:rsid w:val="002068FE"/>
    <w:rsid w:val="002071EE"/>
    <w:rsid w:val="00207E9D"/>
    <w:rsid w:val="00212224"/>
    <w:rsid w:val="0021280A"/>
    <w:rsid w:val="00212C60"/>
    <w:rsid w:val="00215DEE"/>
    <w:rsid w:val="00216050"/>
    <w:rsid w:val="00216BF4"/>
    <w:rsid w:val="00220D60"/>
    <w:rsid w:val="00221606"/>
    <w:rsid w:val="00222252"/>
    <w:rsid w:val="00223C8E"/>
    <w:rsid w:val="0022419E"/>
    <w:rsid w:val="00224DE4"/>
    <w:rsid w:val="00225E43"/>
    <w:rsid w:val="002261D8"/>
    <w:rsid w:val="00227442"/>
    <w:rsid w:val="00227EA9"/>
    <w:rsid w:val="00230F33"/>
    <w:rsid w:val="00231479"/>
    <w:rsid w:val="00234554"/>
    <w:rsid w:val="002350C8"/>
    <w:rsid w:val="002351EF"/>
    <w:rsid w:val="00235429"/>
    <w:rsid w:val="00235A18"/>
    <w:rsid w:val="00235BC1"/>
    <w:rsid w:val="00236F25"/>
    <w:rsid w:val="002370BE"/>
    <w:rsid w:val="002377EC"/>
    <w:rsid w:val="002409C8"/>
    <w:rsid w:val="00241E65"/>
    <w:rsid w:val="00242A41"/>
    <w:rsid w:val="00244042"/>
    <w:rsid w:val="002440C9"/>
    <w:rsid w:val="002446AD"/>
    <w:rsid w:val="002449C4"/>
    <w:rsid w:val="00244ED7"/>
    <w:rsid w:val="002452E0"/>
    <w:rsid w:val="00247D6E"/>
    <w:rsid w:val="002512E0"/>
    <w:rsid w:val="00251341"/>
    <w:rsid w:val="002526DF"/>
    <w:rsid w:val="00254629"/>
    <w:rsid w:val="00256184"/>
    <w:rsid w:val="0025626B"/>
    <w:rsid w:val="00256499"/>
    <w:rsid w:val="00260885"/>
    <w:rsid w:val="00260B6D"/>
    <w:rsid w:val="00260DEE"/>
    <w:rsid w:val="00264108"/>
    <w:rsid w:val="002650B0"/>
    <w:rsid w:val="00266DAC"/>
    <w:rsid w:val="0026700A"/>
    <w:rsid w:val="002671FD"/>
    <w:rsid w:val="00270455"/>
    <w:rsid w:val="002705DA"/>
    <w:rsid w:val="002706F5"/>
    <w:rsid w:val="00270DF4"/>
    <w:rsid w:val="00271378"/>
    <w:rsid w:val="00273344"/>
    <w:rsid w:val="00274852"/>
    <w:rsid w:val="002755E7"/>
    <w:rsid w:val="002758B6"/>
    <w:rsid w:val="00276024"/>
    <w:rsid w:val="00276C82"/>
    <w:rsid w:val="00276FE3"/>
    <w:rsid w:val="00277835"/>
    <w:rsid w:val="00280C28"/>
    <w:rsid w:val="002812E9"/>
    <w:rsid w:val="002813DF"/>
    <w:rsid w:val="00282D4C"/>
    <w:rsid w:val="00283C1B"/>
    <w:rsid w:val="00283F7E"/>
    <w:rsid w:val="00284FCE"/>
    <w:rsid w:val="0028553F"/>
    <w:rsid w:val="002869AC"/>
    <w:rsid w:val="00286A0F"/>
    <w:rsid w:val="00287A50"/>
    <w:rsid w:val="00290C39"/>
    <w:rsid w:val="00291528"/>
    <w:rsid w:val="00291814"/>
    <w:rsid w:val="00292A5B"/>
    <w:rsid w:val="00292DFF"/>
    <w:rsid w:val="0029415E"/>
    <w:rsid w:val="002945B7"/>
    <w:rsid w:val="002973D2"/>
    <w:rsid w:val="002A06E1"/>
    <w:rsid w:val="002A14A2"/>
    <w:rsid w:val="002A296C"/>
    <w:rsid w:val="002A3799"/>
    <w:rsid w:val="002A5712"/>
    <w:rsid w:val="002A6770"/>
    <w:rsid w:val="002A6A43"/>
    <w:rsid w:val="002A7B28"/>
    <w:rsid w:val="002A7C7A"/>
    <w:rsid w:val="002B08C5"/>
    <w:rsid w:val="002B16D4"/>
    <w:rsid w:val="002B1A84"/>
    <w:rsid w:val="002B33FA"/>
    <w:rsid w:val="002B3735"/>
    <w:rsid w:val="002B4017"/>
    <w:rsid w:val="002B456A"/>
    <w:rsid w:val="002B54BF"/>
    <w:rsid w:val="002B5D6F"/>
    <w:rsid w:val="002B65E2"/>
    <w:rsid w:val="002B728B"/>
    <w:rsid w:val="002B7CEF"/>
    <w:rsid w:val="002C09AC"/>
    <w:rsid w:val="002C11FD"/>
    <w:rsid w:val="002C20E0"/>
    <w:rsid w:val="002C2A08"/>
    <w:rsid w:val="002C2EF4"/>
    <w:rsid w:val="002C3648"/>
    <w:rsid w:val="002C3846"/>
    <w:rsid w:val="002C3DC3"/>
    <w:rsid w:val="002C4094"/>
    <w:rsid w:val="002C52B3"/>
    <w:rsid w:val="002C722F"/>
    <w:rsid w:val="002D044D"/>
    <w:rsid w:val="002D25A8"/>
    <w:rsid w:val="002D2BB5"/>
    <w:rsid w:val="002D35A8"/>
    <w:rsid w:val="002D412F"/>
    <w:rsid w:val="002D43BA"/>
    <w:rsid w:val="002D4DC2"/>
    <w:rsid w:val="002D6943"/>
    <w:rsid w:val="002D7C6A"/>
    <w:rsid w:val="002D7F91"/>
    <w:rsid w:val="002E06F4"/>
    <w:rsid w:val="002E0BEF"/>
    <w:rsid w:val="002E29BC"/>
    <w:rsid w:val="002E3823"/>
    <w:rsid w:val="002E4102"/>
    <w:rsid w:val="002E47A7"/>
    <w:rsid w:val="002E5823"/>
    <w:rsid w:val="002E67C9"/>
    <w:rsid w:val="002E7528"/>
    <w:rsid w:val="002E76ED"/>
    <w:rsid w:val="002F0168"/>
    <w:rsid w:val="002F0501"/>
    <w:rsid w:val="002F0A06"/>
    <w:rsid w:val="002F0D6F"/>
    <w:rsid w:val="002F0FA6"/>
    <w:rsid w:val="002F169D"/>
    <w:rsid w:val="002F1D81"/>
    <w:rsid w:val="002F2A9A"/>
    <w:rsid w:val="002F45FD"/>
    <w:rsid w:val="002F664A"/>
    <w:rsid w:val="002F6965"/>
    <w:rsid w:val="002F6BAF"/>
    <w:rsid w:val="002F6CF4"/>
    <w:rsid w:val="002F7A32"/>
    <w:rsid w:val="00300E72"/>
    <w:rsid w:val="00301025"/>
    <w:rsid w:val="00301644"/>
    <w:rsid w:val="00302374"/>
    <w:rsid w:val="00302636"/>
    <w:rsid w:val="00302661"/>
    <w:rsid w:val="00302F50"/>
    <w:rsid w:val="00303376"/>
    <w:rsid w:val="00304089"/>
    <w:rsid w:val="00305A83"/>
    <w:rsid w:val="00305EA8"/>
    <w:rsid w:val="00307538"/>
    <w:rsid w:val="00307A5B"/>
    <w:rsid w:val="00310040"/>
    <w:rsid w:val="003123C5"/>
    <w:rsid w:val="0031287E"/>
    <w:rsid w:val="00313054"/>
    <w:rsid w:val="00314E9F"/>
    <w:rsid w:val="00315109"/>
    <w:rsid w:val="003161F0"/>
    <w:rsid w:val="00317205"/>
    <w:rsid w:val="00317C98"/>
    <w:rsid w:val="00320D48"/>
    <w:rsid w:val="003214F7"/>
    <w:rsid w:val="00322D29"/>
    <w:rsid w:val="00323046"/>
    <w:rsid w:val="003230A4"/>
    <w:rsid w:val="00323729"/>
    <w:rsid w:val="003238E3"/>
    <w:rsid w:val="0032397C"/>
    <w:rsid w:val="00326C62"/>
    <w:rsid w:val="00327275"/>
    <w:rsid w:val="00327B0D"/>
    <w:rsid w:val="00330C9F"/>
    <w:rsid w:val="00330CF4"/>
    <w:rsid w:val="00331853"/>
    <w:rsid w:val="003318B9"/>
    <w:rsid w:val="00331C62"/>
    <w:rsid w:val="0033314C"/>
    <w:rsid w:val="00333541"/>
    <w:rsid w:val="00334953"/>
    <w:rsid w:val="0033620B"/>
    <w:rsid w:val="0033649A"/>
    <w:rsid w:val="00337B10"/>
    <w:rsid w:val="00337E26"/>
    <w:rsid w:val="00340228"/>
    <w:rsid w:val="00340D2B"/>
    <w:rsid w:val="00340F18"/>
    <w:rsid w:val="00341B65"/>
    <w:rsid w:val="00342614"/>
    <w:rsid w:val="00342E88"/>
    <w:rsid w:val="003433A2"/>
    <w:rsid w:val="003436C7"/>
    <w:rsid w:val="003454A0"/>
    <w:rsid w:val="003455D3"/>
    <w:rsid w:val="00345E0B"/>
    <w:rsid w:val="003465F2"/>
    <w:rsid w:val="00350BE3"/>
    <w:rsid w:val="003516E7"/>
    <w:rsid w:val="00354A17"/>
    <w:rsid w:val="00356710"/>
    <w:rsid w:val="003570A4"/>
    <w:rsid w:val="003576C4"/>
    <w:rsid w:val="003577A7"/>
    <w:rsid w:val="00357921"/>
    <w:rsid w:val="00357C3F"/>
    <w:rsid w:val="0036176F"/>
    <w:rsid w:val="0036192E"/>
    <w:rsid w:val="0036294F"/>
    <w:rsid w:val="00362F51"/>
    <w:rsid w:val="003633FE"/>
    <w:rsid w:val="0036410B"/>
    <w:rsid w:val="00364443"/>
    <w:rsid w:val="00364A18"/>
    <w:rsid w:val="00366C77"/>
    <w:rsid w:val="00367929"/>
    <w:rsid w:val="00367ED5"/>
    <w:rsid w:val="0037035F"/>
    <w:rsid w:val="003703BF"/>
    <w:rsid w:val="0037047F"/>
    <w:rsid w:val="00371D1D"/>
    <w:rsid w:val="00372351"/>
    <w:rsid w:val="003730C7"/>
    <w:rsid w:val="00373553"/>
    <w:rsid w:val="00373A7E"/>
    <w:rsid w:val="003763BC"/>
    <w:rsid w:val="0037669F"/>
    <w:rsid w:val="00377130"/>
    <w:rsid w:val="003771DB"/>
    <w:rsid w:val="00377AF1"/>
    <w:rsid w:val="00380AF0"/>
    <w:rsid w:val="003811B8"/>
    <w:rsid w:val="00381922"/>
    <w:rsid w:val="00381DB6"/>
    <w:rsid w:val="00382A83"/>
    <w:rsid w:val="00382F65"/>
    <w:rsid w:val="003837E0"/>
    <w:rsid w:val="00384209"/>
    <w:rsid w:val="00384F6A"/>
    <w:rsid w:val="00385379"/>
    <w:rsid w:val="0038610F"/>
    <w:rsid w:val="00386515"/>
    <w:rsid w:val="003878B8"/>
    <w:rsid w:val="0038795F"/>
    <w:rsid w:val="003905DA"/>
    <w:rsid w:val="00390D29"/>
    <w:rsid w:val="00391632"/>
    <w:rsid w:val="00391C5A"/>
    <w:rsid w:val="00391D78"/>
    <w:rsid w:val="00393E8A"/>
    <w:rsid w:val="00394AA9"/>
    <w:rsid w:val="0039622C"/>
    <w:rsid w:val="00396613"/>
    <w:rsid w:val="00396675"/>
    <w:rsid w:val="003A00A2"/>
    <w:rsid w:val="003A14C3"/>
    <w:rsid w:val="003A201E"/>
    <w:rsid w:val="003A2880"/>
    <w:rsid w:val="003A2E1B"/>
    <w:rsid w:val="003A32A1"/>
    <w:rsid w:val="003A38EB"/>
    <w:rsid w:val="003A3B99"/>
    <w:rsid w:val="003A3E3F"/>
    <w:rsid w:val="003A4884"/>
    <w:rsid w:val="003A4BE8"/>
    <w:rsid w:val="003A5BFA"/>
    <w:rsid w:val="003A63C1"/>
    <w:rsid w:val="003A71A4"/>
    <w:rsid w:val="003A77BD"/>
    <w:rsid w:val="003B04E0"/>
    <w:rsid w:val="003B05F7"/>
    <w:rsid w:val="003B21D5"/>
    <w:rsid w:val="003B2B10"/>
    <w:rsid w:val="003B2E9E"/>
    <w:rsid w:val="003B2F29"/>
    <w:rsid w:val="003B319B"/>
    <w:rsid w:val="003B5189"/>
    <w:rsid w:val="003B61AF"/>
    <w:rsid w:val="003B622A"/>
    <w:rsid w:val="003B771F"/>
    <w:rsid w:val="003B7ACE"/>
    <w:rsid w:val="003C0B32"/>
    <w:rsid w:val="003C27B5"/>
    <w:rsid w:val="003C2921"/>
    <w:rsid w:val="003C3574"/>
    <w:rsid w:val="003C6394"/>
    <w:rsid w:val="003C77BB"/>
    <w:rsid w:val="003C78E6"/>
    <w:rsid w:val="003D0E7A"/>
    <w:rsid w:val="003D1BC2"/>
    <w:rsid w:val="003D25E7"/>
    <w:rsid w:val="003D28B4"/>
    <w:rsid w:val="003D2FEA"/>
    <w:rsid w:val="003D4497"/>
    <w:rsid w:val="003D55CF"/>
    <w:rsid w:val="003D6985"/>
    <w:rsid w:val="003D7242"/>
    <w:rsid w:val="003D75DD"/>
    <w:rsid w:val="003E0AA0"/>
    <w:rsid w:val="003E3144"/>
    <w:rsid w:val="003E31A9"/>
    <w:rsid w:val="003E358A"/>
    <w:rsid w:val="003E48B2"/>
    <w:rsid w:val="003E49FB"/>
    <w:rsid w:val="003E637C"/>
    <w:rsid w:val="003F0A95"/>
    <w:rsid w:val="003F1E3D"/>
    <w:rsid w:val="003F31F4"/>
    <w:rsid w:val="003F51D6"/>
    <w:rsid w:val="003F58D8"/>
    <w:rsid w:val="003F5FAB"/>
    <w:rsid w:val="003F76E9"/>
    <w:rsid w:val="0040048A"/>
    <w:rsid w:val="00400D3B"/>
    <w:rsid w:val="00403F16"/>
    <w:rsid w:val="00404507"/>
    <w:rsid w:val="004077EB"/>
    <w:rsid w:val="00407F23"/>
    <w:rsid w:val="0041007E"/>
    <w:rsid w:val="004109A9"/>
    <w:rsid w:val="0041106A"/>
    <w:rsid w:val="0041199B"/>
    <w:rsid w:val="00411AB9"/>
    <w:rsid w:val="004126FD"/>
    <w:rsid w:val="00414257"/>
    <w:rsid w:val="00415B7B"/>
    <w:rsid w:val="00416099"/>
    <w:rsid w:val="00417840"/>
    <w:rsid w:val="004206A8"/>
    <w:rsid w:val="00420779"/>
    <w:rsid w:val="00420D3D"/>
    <w:rsid w:val="00422AC6"/>
    <w:rsid w:val="00422BC9"/>
    <w:rsid w:val="00422E8E"/>
    <w:rsid w:val="004252C2"/>
    <w:rsid w:val="00427A65"/>
    <w:rsid w:val="00431DF7"/>
    <w:rsid w:val="0043351A"/>
    <w:rsid w:val="004335BB"/>
    <w:rsid w:val="00433E21"/>
    <w:rsid w:val="0043491F"/>
    <w:rsid w:val="00435DAE"/>
    <w:rsid w:val="00436459"/>
    <w:rsid w:val="0043677E"/>
    <w:rsid w:val="004373D6"/>
    <w:rsid w:val="00437CF7"/>
    <w:rsid w:val="00440B44"/>
    <w:rsid w:val="00440B6B"/>
    <w:rsid w:val="00440E0F"/>
    <w:rsid w:val="0044146A"/>
    <w:rsid w:val="00442E44"/>
    <w:rsid w:val="00443184"/>
    <w:rsid w:val="00443682"/>
    <w:rsid w:val="004437D3"/>
    <w:rsid w:val="0044401E"/>
    <w:rsid w:val="004475BA"/>
    <w:rsid w:val="00450C57"/>
    <w:rsid w:val="00451041"/>
    <w:rsid w:val="00451B0B"/>
    <w:rsid w:val="00452751"/>
    <w:rsid w:val="004541C0"/>
    <w:rsid w:val="0045513A"/>
    <w:rsid w:val="00455348"/>
    <w:rsid w:val="00456405"/>
    <w:rsid w:val="00457D0C"/>
    <w:rsid w:val="00457FF6"/>
    <w:rsid w:val="00460100"/>
    <w:rsid w:val="004603C8"/>
    <w:rsid w:val="004635EF"/>
    <w:rsid w:val="00464406"/>
    <w:rsid w:val="004649A6"/>
    <w:rsid w:val="00470078"/>
    <w:rsid w:val="0047046E"/>
    <w:rsid w:val="00470B99"/>
    <w:rsid w:val="00472EDA"/>
    <w:rsid w:val="00474D07"/>
    <w:rsid w:val="00475663"/>
    <w:rsid w:val="00475C83"/>
    <w:rsid w:val="00475F62"/>
    <w:rsid w:val="0047673F"/>
    <w:rsid w:val="0048015E"/>
    <w:rsid w:val="004806DA"/>
    <w:rsid w:val="00481C77"/>
    <w:rsid w:val="00481D57"/>
    <w:rsid w:val="00482000"/>
    <w:rsid w:val="004827C4"/>
    <w:rsid w:val="00483168"/>
    <w:rsid w:val="004832A0"/>
    <w:rsid w:val="00483C08"/>
    <w:rsid w:val="004841B3"/>
    <w:rsid w:val="0048622F"/>
    <w:rsid w:val="00486C72"/>
    <w:rsid w:val="00486D56"/>
    <w:rsid w:val="00490465"/>
    <w:rsid w:val="004913A0"/>
    <w:rsid w:val="004917CA"/>
    <w:rsid w:val="00491A9E"/>
    <w:rsid w:val="0049217A"/>
    <w:rsid w:val="00492F56"/>
    <w:rsid w:val="004956C7"/>
    <w:rsid w:val="00495F03"/>
    <w:rsid w:val="004962BF"/>
    <w:rsid w:val="0049656A"/>
    <w:rsid w:val="00496655"/>
    <w:rsid w:val="004968F8"/>
    <w:rsid w:val="00496E25"/>
    <w:rsid w:val="004A0ACA"/>
    <w:rsid w:val="004A1849"/>
    <w:rsid w:val="004A43D6"/>
    <w:rsid w:val="004A4506"/>
    <w:rsid w:val="004A46B8"/>
    <w:rsid w:val="004A4DC4"/>
    <w:rsid w:val="004A4E9C"/>
    <w:rsid w:val="004A6CED"/>
    <w:rsid w:val="004B19CE"/>
    <w:rsid w:val="004B19D5"/>
    <w:rsid w:val="004B414F"/>
    <w:rsid w:val="004B7533"/>
    <w:rsid w:val="004C025E"/>
    <w:rsid w:val="004C0836"/>
    <w:rsid w:val="004C151B"/>
    <w:rsid w:val="004C2903"/>
    <w:rsid w:val="004C3CAC"/>
    <w:rsid w:val="004C4397"/>
    <w:rsid w:val="004C58AA"/>
    <w:rsid w:val="004C67E7"/>
    <w:rsid w:val="004C6A43"/>
    <w:rsid w:val="004C6B0C"/>
    <w:rsid w:val="004C7172"/>
    <w:rsid w:val="004D0376"/>
    <w:rsid w:val="004D0FE1"/>
    <w:rsid w:val="004D2999"/>
    <w:rsid w:val="004D30F7"/>
    <w:rsid w:val="004D3E11"/>
    <w:rsid w:val="004D463D"/>
    <w:rsid w:val="004D473E"/>
    <w:rsid w:val="004D4D30"/>
    <w:rsid w:val="004D4EDB"/>
    <w:rsid w:val="004D4F1B"/>
    <w:rsid w:val="004D54B1"/>
    <w:rsid w:val="004D583D"/>
    <w:rsid w:val="004D603B"/>
    <w:rsid w:val="004D6690"/>
    <w:rsid w:val="004D70A6"/>
    <w:rsid w:val="004E0A5E"/>
    <w:rsid w:val="004E0F57"/>
    <w:rsid w:val="004E1BC2"/>
    <w:rsid w:val="004E1C51"/>
    <w:rsid w:val="004E2502"/>
    <w:rsid w:val="004E6EE6"/>
    <w:rsid w:val="004F0A8F"/>
    <w:rsid w:val="004F1931"/>
    <w:rsid w:val="004F2B04"/>
    <w:rsid w:val="004F37B1"/>
    <w:rsid w:val="004F623F"/>
    <w:rsid w:val="004F6428"/>
    <w:rsid w:val="004F6D75"/>
    <w:rsid w:val="004F774A"/>
    <w:rsid w:val="004F7FA3"/>
    <w:rsid w:val="005005E5"/>
    <w:rsid w:val="00501C06"/>
    <w:rsid w:val="00503971"/>
    <w:rsid w:val="00503AF4"/>
    <w:rsid w:val="00504148"/>
    <w:rsid w:val="0050639C"/>
    <w:rsid w:val="005064C8"/>
    <w:rsid w:val="0050698C"/>
    <w:rsid w:val="00506C2C"/>
    <w:rsid w:val="005072FF"/>
    <w:rsid w:val="005078DB"/>
    <w:rsid w:val="00507E4E"/>
    <w:rsid w:val="005121D1"/>
    <w:rsid w:val="00512993"/>
    <w:rsid w:val="00512C69"/>
    <w:rsid w:val="00512E3E"/>
    <w:rsid w:val="005142BD"/>
    <w:rsid w:val="00515E5B"/>
    <w:rsid w:val="00517467"/>
    <w:rsid w:val="0051756C"/>
    <w:rsid w:val="0052036E"/>
    <w:rsid w:val="00520B70"/>
    <w:rsid w:val="0052363F"/>
    <w:rsid w:val="00524E0A"/>
    <w:rsid w:val="0052544E"/>
    <w:rsid w:val="00526462"/>
    <w:rsid w:val="00527967"/>
    <w:rsid w:val="00530D9B"/>
    <w:rsid w:val="005331F5"/>
    <w:rsid w:val="0053345F"/>
    <w:rsid w:val="005347AC"/>
    <w:rsid w:val="00535528"/>
    <w:rsid w:val="00536B46"/>
    <w:rsid w:val="00536D35"/>
    <w:rsid w:val="005376EF"/>
    <w:rsid w:val="0054129F"/>
    <w:rsid w:val="0054142D"/>
    <w:rsid w:val="00541E9B"/>
    <w:rsid w:val="005441F5"/>
    <w:rsid w:val="00544607"/>
    <w:rsid w:val="0054668A"/>
    <w:rsid w:val="00546D11"/>
    <w:rsid w:val="00547FA0"/>
    <w:rsid w:val="00550B20"/>
    <w:rsid w:val="00550CFE"/>
    <w:rsid w:val="00552DB5"/>
    <w:rsid w:val="00553754"/>
    <w:rsid w:val="00554DBA"/>
    <w:rsid w:val="005553CC"/>
    <w:rsid w:val="0055671B"/>
    <w:rsid w:val="00556934"/>
    <w:rsid w:val="00560780"/>
    <w:rsid w:val="00560B2F"/>
    <w:rsid w:val="00560C6D"/>
    <w:rsid w:val="005629D6"/>
    <w:rsid w:val="00562B84"/>
    <w:rsid w:val="00562C95"/>
    <w:rsid w:val="00562E26"/>
    <w:rsid w:val="005640AC"/>
    <w:rsid w:val="005640AF"/>
    <w:rsid w:val="005648F3"/>
    <w:rsid w:val="00566E33"/>
    <w:rsid w:val="00566E46"/>
    <w:rsid w:val="00570E10"/>
    <w:rsid w:val="00571720"/>
    <w:rsid w:val="005722C2"/>
    <w:rsid w:val="005723DC"/>
    <w:rsid w:val="005727B0"/>
    <w:rsid w:val="0057284F"/>
    <w:rsid w:val="005736A2"/>
    <w:rsid w:val="00573F03"/>
    <w:rsid w:val="005740EC"/>
    <w:rsid w:val="00574879"/>
    <w:rsid w:val="00575926"/>
    <w:rsid w:val="00575C7A"/>
    <w:rsid w:val="00577616"/>
    <w:rsid w:val="005803FF"/>
    <w:rsid w:val="00580F76"/>
    <w:rsid w:val="00582253"/>
    <w:rsid w:val="00582CB8"/>
    <w:rsid w:val="00582DA9"/>
    <w:rsid w:val="005834AE"/>
    <w:rsid w:val="0058351A"/>
    <w:rsid w:val="005835C0"/>
    <w:rsid w:val="00584D36"/>
    <w:rsid w:val="00585236"/>
    <w:rsid w:val="00585272"/>
    <w:rsid w:val="005858FB"/>
    <w:rsid w:val="0059009B"/>
    <w:rsid w:val="00590673"/>
    <w:rsid w:val="00590CFC"/>
    <w:rsid w:val="00591690"/>
    <w:rsid w:val="00592199"/>
    <w:rsid w:val="00593FAE"/>
    <w:rsid w:val="00594FF4"/>
    <w:rsid w:val="00596A25"/>
    <w:rsid w:val="005A0C70"/>
    <w:rsid w:val="005A1260"/>
    <w:rsid w:val="005A2288"/>
    <w:rsid w:val="005A28A4"/>
    <w:rsid w:val="005A2BCA"/>
    <w:rsid w:val="005A37AE"/>
    <w:rsid w:val="005A5169"/>
    <w:rsid w:val="005A53B6"/>
    <w:rsid w:val="005A5756"/>
    <w:rsid w:val="005A5D7D"/>
    <w:rsid w:val="005A6A70"/>
    <w:rsid w:val="005B02C2"/>
    <w:rsid w:val="005B1E8E"/>
    <w:rsid w:val="005B480B"/>
    <w:rsid w:val="005B5DE6"/>
    <w:rsid w:val="005B7082"/>
    <w:rsid w:val="005C287C"/>
    <w:rsid w:val="005C395C"/>
    <w:rsid w:val="005C3AB8"/>
    <w:rsid w:val="005C3B3A"/>
    <w:rsid w:val="005C3B67"/>
    <w:rsid w:val="005C4237"/>
    <w:rsid w:val="005C44BC"/>
    <w:rsid w:val="005C4F33"/>
    <w:rsid w:val="005C63AF"/>
    <w:rsid w:val="005C750B"/>
    <w:rsid w:val="005C7E4E"/>
    <w:rsid w:val="005D0EB4"/>
    <w:rsid w:val="005D1051"/>
    <w:rsid w:val="005D11A4"/>
    <w:rsid w:val="005D3C2A"/>
    <w:rsid w:val="005D4726"/>
    <w:rsid w:val="005D5705"/>
    <w:rsid w:val="005D6B0C"/>
    <w:rsid w:val="005D777E"/>
    <w:rsid w:val="005D7A5F"/>
    <w:rsid w:val="005E0BC5"/>
    <w:rsid w:val="005E11AB"/>
    <w:rsid w:val="005E2838"/>
    <w:rsid w:val="005E338E"/>
    <w:rsid w:val="005E3FE3"/>
    <w:rsid w:val="005E4909"/>
    <w:rsid w:val="005E4AE2"/>
    <w:rsid w:val="005E788F"/>
    <w:rsid w:val="005F055F"/>
    <w:rsid w:val="005F1051"/>
    <w:rsid w:val="005F153E"/>
    <w:rsid w:val="005F2F54"/>
    <w:rsid w:val="005F404F"/>
    <w:rsid w:val="005F40EE"/>
    <w:rsid w:val="005F4C1D"/>
    <w:rsid w:val="005F6606"/>
    <w:rsid w:val="00601FE8"/>
    <w:rsid w:val="0060222C"/>
    <w:rsid w:val="00602CF9"/>
    <w:rsid w:val="006038A9"/>
    <w:rsid w:val="006046AC"/>
    <w:rsid w:val="00605490"/>
    <w:rsid w:val="006062D3"/>
    <w:rsid w:val="006076AF"/>
    <w:rsid w:val="00607FA6"/>
    <w:rsid w:val="0061173E"/>
    <w:rsid w:val="00612277"/>
    <w:rsid w:val="00612910"/>
    <w:rsid w:val="00612D4F"/>
    <w:rsid w:val="00614076"/>
    <w:rsid w:val="006149A1"/>
    <w:rsid w:val="00617848"/>
    <w:rsid w:val="00621085"/>
    <w:rsid w:val="006213C8"/>
    <w:rsid w:val="006224EF"/>
    <w:rsid w:val="00623998"/>
    <w:rsid w:val="00623F39"/>
    <w:rsid w:val="0062413D"/>
    <w:rsid w:val="006245CD"/>
    <w:rsid w:val="00624BE4"/>
    <w:rsid w:val="00625027"/>
    <w:rsid w:val="00627E6A"/>
    <w:rsid w:val="006322F5"/>
    <w:rsid w:val="00632412"/>
    <w:rsid w:val="006355F0"/>
    <w:rsid w:val="0063582C"/>
    <w:rsid w:val="00635B61"/>
    <w:rsid w:val="00636592"/>
    <w:rsid w:val="00636999"/>
    <w:rsid w:val="006369B4"/>
    <w:rsid w:val="00636CCE"/>
    <w:rsid w:val="0063706B"/>
    <w:rsid w:val="0063712E"/>
    <w:rsid w:val="00640119"/>
    <w:rsid w:val="00640452"/>
    <w:rsid w:val="00641409"/>
    <w:rsid w:val="00642152"/>
    <w:rsid w:val="006425FC"/>
    <w:rsid w:val="00643627"/>
    <w:rsid w:val="006449C6"/>
    <w:rsid w:val="00644FA0"/>
    <w:rsid w:val="006453EF"/>
    <w:rsid w:val="00645875"/>
    <w:rsid w:val="00645904"/>
    <w:rsid w:val="00645C8D"/>
    <w:rsid w:val="00647210"/>
    <w:rsid w:val="006479B3"/>
    <w:rsid w:val="00647AFB"/>
    <w:rsid w:val="00647C47"/>
    <w:rsid w:val="00650CBF"/>
    <w:rsid w:val="00650EDC"/>
    <w:rsid w:val="00651AE8"/>
    <w:rsid w:val="00652B99"/>
    <w:rsid w:val="00653CAB"/>
    <w:rsid w:val="00654A84"/>
    <w:rsid w:val="00654CC8"/>
    <w:rsid w:val="0065651F"/>
    <w:rsid w:val="00660D91"/>
    <w:rsid w:val="00661368"/>
    <w:rsid w:val="00663850"/>
    <w:rsid w:val="00663980"/>
    <w:rsid w:val="0066535C"/>
    <w:rsid w:val="00665577"/>
    <w:rsid w:val="0066575E"/>
    <w:rsid w:val="006657F1"/>
    <w:rsid w:val="00666E09"/>
    <w:rsid w:val="00670095"/>
    <w:rsid w:val="0067091A"/>
    <w:rsid w:val="00670A1C"/>
    <w:rsid w:val="00670CBA"/>
    <w:rsid w:val="00671D7C"/>
    <w:rsid w:val="006726C4"/>
    <w:rsid w:val="0067312D"/>
    <w:rsid w:val="0067430D"/>
    <w:rsid w:val="00674E4F"/>
    <w:rsid w:val="0067601E"/>
    <w:rsid w:val="006769F7"/>
    <w:rsid w:val="006779CB"/>
    <w:rsid w:val="00680E2E"/>
    <w:rsid w:val="006814A6"/>
    <w:rsid w:val="006826FC"/>
    <w:rsid w:val="00682855"/>
    <w:rsid w:val="00682F31"/>
    <w:rsid w:val="00683347"/>
    <w:rsid w:val="006839D8"/>
    <w:rsid w:val="00683F4B"/>
    <w:rsid w:val="00684D29"/>
    <w:rsid w:val="006857B9"/>
    <w:rsid w:val="006871BD"/>
    <w:rsid w:val="006872F9"/>
    <w:rsid w:val="006910BE"/>
    <w:rsid w:val="006919CC"/>
    <w:rsid w:val="0069320C"/>
    <w:rsid w:val="006974E5"/>
    <w:rsid w:val="00697B0C"/>
    <w:rsid w:val="00697BA5"/>
    <w:rsid w:val="006A0645"/>
    <w:rsid w:val="006A06EA"/>
    <w:rsid w:val="006A25F1"/>
    <w:rsid w:val="006A51C9"/>
    <w:rsid w:val="006A598F"/>
    <w:rsid w:val="006A5F5E"/>
    <w:rsid w:val="006A72B4"/>
    <w:rsid w:val="006A7681"/>
    <w:rsid w:val="006A7C57"/>
    <w:rsid w:val="006B27EE"/>
    <w:rsid w:val="006B3146"/>
    <w:rsid w:val="006B3265"/>
    <w:rsid w:val="006B356B"/>
    <w:rsid w:val="006B35AC"/>
    <w:rsid w:val="006B3EFC"/>
    <w:rsid w:val="006B454E"/>
    <w:rsid w:val="006B53EE"/>
    <w:rsid w:val="006B5E53"/>
    <w:rsid w:val="006B755F"/>
    <w:rsid w:val="006B7FB7"/>
    <w:rsid w:val="006C016E"/>
    <w:rsid w:val="006C1D1C"/>
    <w:rsid w:val="006C2D11"/>
    <w:rsid w:val="006C321E"/>
    <w:rsid w:val="006C40AE"/>
    <w:rsid w:val="006C45F2"/>
    <w:rsid w:val="006C5155"/>
    <w:rsid w:val="006C5353"/>
    <w:rsid w:val="006C633D"/>
    <w:rsid w:val="006C7F9D"/>
    <w:rsid w:val="006D0508"/>
    <w:rsid w:val="006D060A"/>
    <w:rsid w:val="006D14AD"/>
    <w:rsid w:val="006D1E42"/>
    <w:rsid w:val="006D39BB"/>
    <w:rsid w:val="006D52E7"/>
    <w:rsid w:val="006D5CE4"/>
    <w:rsid w:val="006D677E"/>
    <w:rsid w:val="006D6B7A"/>
    <w:rsid w:val="006D745E"/>
    <w:rsid w:val="006D7999"/>
    <w:rsid w:val="006E1407"/>
    <w:rsid w:val="006E1C4F"/>
    <w:rsid w:val="006E473B"/>
    <w:rsid w:val="006E485F"/>
    <w:rsid w:val="006E6D31"/>
    <w:rsid w:val="006E723B"/>
    <w:rsid w:val="006E7D07"/>
    <w:rsid w:val="006F0440"/>
    <w:rsid w:val="006F0E7E"/>
    <w:rsid w:val="006F1393"/>
    <w:rsid w:val="006F145D"/>
    <w:rsid w:val="006F1486"/>
    <w:rsid w:val="006F1C2D"/>
    <w:rsid w:val="006F22CE"/>
    <w:rsid w:val="006F2ACF"/>
    <w:rsid w:val="006F3EAE"/>
    <w:rsid w:val="006F500A"/>
    <w:rsid w:val="006F6995"/>
    <w:rsid w:val="006F7C18"/>
    <w:rsid w:val="006F7FC3"/>
    <w:rsid w:val="00700125"/>
    <w:rsid w:val="007008A4"/>
    <w:rsid w:val="007013B5"/>
    <w:rsid w:val="00701C29"/>
    <w:rsid w:val="007029EC"/>
    <w:rsid w:val="00702D1D"/>
    <w:rsid w:val="00702F66"/>
    <w:rsid w:val="00703DD0"/>
    <w:rsid w:val="00705E6B"/>
    <w:rsid w:val="00705ECF"/>
    <w:rsid w:val="0070649F"/>
    <w:rsid w:val="00706520"/>
    <w:rsid w:val="00706773"/>
    <w:rsid w:val="00707780"/>
    <w:rsid w:val="00710511"/>
    <w:rsid w:val="007108A9"/>
    <w:rsid w:val="00710F85"/>
    <w:rsid w:val="007111C0"/>
    <w:rsid w:val="0071136E"/>
    <w:rsid w:val="00711F21"/>
    <w:rsid w:val="007127E3"/>
    <w:rsid w:val="007133C0"/>
    <w:rsid w:val="00714A38"/>
    <w:rsid w:val="00714EB3"/>
    <w:rsid w:val="0071500F"/>
    <w:rsid w:val="007158D9"/>
    <w:rsid w:val="00715AD3"/>
    <w:rsid w:val="00715F07"/>
    <w:rsid w:val="00717D4D"/>
    <w:rsid w:val="0072015C"/>
    <w:rsid w:val="00720BCC"/>
    <w:rsid w:val="00720F26"/>
    <w:rsid w:val="00721B93"/>
    <w:rsid w:val="007221A1"/>
    <w:rsid w:val="00722B69"/>
    <w:rsid w:val="00722EAB"/>
    <w:rsid w:val="00723D52"/>
    <w:rsid w:val="00724808"/>
    <w:rsid w:val="00726620"/>
    <w:rsid w:val="0073072D"/>
    <w:rsid w:val="00731AE1"/>
    <w:rsid w:val="00733937"/>
    <w:rsid w:val="00733CAD"/>
    <w:rsid w:val="00733E50"/>
    <w:rsid w:val="00736C49"/>
    <w:rsid w:val="00736F86"/>
    <w:rsid w:val="007370B4"/>
    <w:rsid w:val="00740248"/>
    <w:rsid w:val="007402D1"/>
    <w:rsid w:val="007406A6"/>
    <w:rsid w:val="00740E32"/>
    <w:rsid w:val="007413B9"/>
    <w:rsid w:val="00741689"/>
    <w:rsid w:val="00741AC4"/>
    <w:rsid w:val="00742B57"/>
    <w:rsid w:val="00742B89"/>
    <w:rsid w:val="00743789"/>
    <w:rsid w:val="007451A9"/>
    <w:rsid w:val="00745ED3"/>
    <w:rsid w:val="00747643"/>
    <w:rsid w:val="0074793D"/>
    <w:rsid w:val="007479BD"/>
    <w:rsid w:val="00747BA0"/>
    <w:rsid w:val="00750FA8"/>
    <w:rsid w:val="00751703"/>
    <w:rsid w:val="00751AE0"/>
    <w:rsid w:val="00752813"/>
    <w:rsid w:val="00752CD7"/>
    <w:rsid w:val="00753340"/>
    <w:rsid w:val="00753DAC"/>
    <w:rsid w:val="0075592C"/>
    <w:rsid w:val="00756BB2"/>
    <w:rsid w:val="00756D84"/>
    <w:rsid w:val="00761666"/>
    <w:rsid w:val="007621EF"/>
    <w:rsid w:val="00764088"/>
    <w:rsid w:val="0076415C"/>
    <w:rsid w:val="00764402"/>
    <w:rsid w:val="007647F6"/>
    <w:rsid w:val="00765A98"/>
    <w:rsid w:val="007660B1"/>
    <w:rsid w:val="007704F7"/>
    <w:rsid w:val="00771C30"/>
    <w:rsid w:val="00773A51"/>
    <w:rsid w:val="007742CB"/>
    <w:rsid w:val="00774416"/>
    <w:rsid w:val="00774D85"/>
    <w:rsid w:val="0077661C"/>
    <w:rsid w:val="00776FDD"/>
    <w:rsid w:val="00777C66"/>
    <w:rsid w:val="00780E3E"/>
    <w:rsid w:val="00780F3A"/>
    <w:rsid w:val="0078134F"/>
    <w:rsid w:val="0078188A"/>
    <w:rsid w:val="00782198"/>
    <w:rsid w:val="007822BE"/>
    <w:rsid w:val="00782610"/>
    <w:rsid w:val="00782E09"/>
    <w:rsid w:val="0078382E"/>
    <w:rsid w:val="007844EB"/>
    <w:rsid w:val="0078491F"/>
    <w:rsid w:val="007859B5"/>
    <w:rsid w:val="0078751E"/>
    <w:rsid w:val="007875B5"/>
    <w:rsid w:val="0079152E"/>
    <w:rsid w:val="007926FF"/>
    <w:rsid w:val="00794350"/>
    <w:rsid w:val="0079452E"/>
    <w:rsid w:val="00794A57"/>
    <w:rsid w:val="0079598C"/>
    <w:rsid w:val="00796580"/>
    <w:rsid w:val="007A1028"/>
    <w:rsid w:val="007A3B2D"/>
    <w:rsid w:val="007A59D6"/>
    <w:rsid w:val="007A6142"/>
    <w:rsid w:val="007A6AA7"/>
    <w:rsid w:val="007A7BEB"/>
    <w:rsid w:val="007B000B"/>
    <w:rsid w:val="007B0454"/>
    <w:rsid w:val="007B09BA"/>
    <w:rsid w:val="007B0C8E"/>
    <w:rsid w:val="007B2F5F"/>
    <w:rsid w:val="007B31F6"/>
    <w:rsid w:val="007B3741"/>
    <w:rsid w:val="007B57BA"/>
    <w:rsid w:val="007B59D2"/>
    <w:rsid w:val="007B5D29"/>
    <w:rsid w:val="007B7C82"/>
    <w:rsid w:val="007C1CFE"/>
    <w:rsid w:val="007C3C7A"/>
    <w:rsid w:val="007C3DDF"/>
    <w:rsid w:val="007C5E25"/>
    <w:rsid w:val="007C6B2C"/>
    <w:rsid w:val="007C6CEB"/>
    <w:rsid w:val="007C7034"/>
    <w:rsid w:val="007C70C8"/>
    <w:rsid w:val="007C7904"/>
    <w:rsid w:val="007D0548"/>
    <w:rsid w:val="007D0B38"/>
    <w:rsid w:val="007D0E62"/>
    <w:rsid w:val="007D1D21"/>
    <w:rsid w:val="007D1ED4"/>
    <w:rsid w:val="007D225A"/>
    <w:rsid w:val="007D3C41"/>
    <w:rsid w:val="007D3C7A"/>
    <w:rsid w:val="007D458E"/>
    <w:rsid w:val="007D45C1"/>
    <w:rsid w:val="007D4AF7"/>
    <w:rsid w:val="007D6442"/>
    <w:rsid w:val="007D6511"/>
    <w:rsid w:val="007D775E"/>
    <w:rsid w:val="007E047E"/>
    <w:rsid w:val="007E04BB"/>
    <w:rsid w:val="007E1576"/>
    <w:rsid w:val="007E22FC"/>
    <w:rsid w:val="007E46D8"/>
    <w:rsid w:val="007E47D9"/>
    <w:rsid w:val="007E5C88"/>
    <w:rsid w:val="007E7FD3"/>
    <w:rsid w:val="007F0B0E"/>
    <w:rsid w:val="007F0DC1"/>
    <w:rsid w:val="007F1605"/>
    <w:rsid w:val="007F392E"/>
    <w:rsid w:val="007F43EA"/>
    <w:rsid w:val="007F5F50"/>
    <w:rsid w:val="007F6C9A"/>
    <w:rsid w:val="007F7066"/>
    <w:rsid w:val="00800100"/>
    <w:rsid w:val="008007AA"/>
    <w:rsid w:val="008031EE"/>
    <w:rsid w:val="00804ECF"/>
    <w:rsid w:val="00806147"/>
    <w:rsid w:val="00807704"/>
    <w:rsid w:val="00807D4A"/>
    <w:rsid w:val="008103F6"/>
    <w:rsid w:val="00812834"/>
    <w:rsid w:val="00812F85"/>
    <w:rsid w:val="0081330B"/>
    <w:rsid w:val="00813F7E"/>
    <w:rsid w:val="008159F1"/>
    <w:rsid w:val="00816795"/>
    <w:rsid w:val="00816844"/>
    <w:rsid w:val="00820087"/>
    <w:rsid w:val="008202B5"/>
    <w:rsid w:val="00820883"/>
    <w:rsid w:val="00820D4C"/>
    <w:rsid w:val="00821158"/>
    <w:rsid w:val="00822204"/>
    <w:rsid w:val="008227A3"/>
    <w:rsid w:val="0082408E"/>
    <w:rsid w:val="0082494A"/>
    <w:rsid w:val="00825ABE"/>
    <w:rsid w:val="00825EDE"/>
    <w:rsid w:val="0082647A"/>
    <w:rsid w:val="008277AF"/>
    <w:rsid w:val="0083091E"/>
    <w:rsid w:val="008309AF"/>
    <w:rsid w:val="00831207"/>
    <w:rsid w:val="0083174D"/>
    <w:rsid w:val="0083193A"/>
    <w:rsid w:val="00832B88"/>
    <w:rsid w:val="00833660"/>
    <w:rsid w:val="00833C4C"/>
    <w:rsid w:val="00833DC8"/>
    <w:rsid w:val="00834144"/>
    <w:rsid w:val="0083445A"/>
    <w:rsid w:val="00834AB4"/>
    <w:rsid w:val="0083594F"/>
    <w:rsid w:val="0083643A"/>
    <w:rsid w:val="00836494"/>
    <w:rsid w:val="008373DC"/>
    <w:rsid w:val="0083799E"/>
    <w:rsid w:val="00840DC3"/>
    <w:rsid w:val="008414F5"/>
    <w:rsid w:val="00841533"/>
    <w:rsid w:val="00841896"/>
    <w:rsid w:val="00842059"/>
    <w:rsid w:val="0084280C"/>
    <w:rsid w:val="0084327F"/>
    <w:rsid w:val="0084348C"/>
    <w:rsid w:val="00843836"/>
    <w:rsid w:val="00843A94"/>
    <w:rsid w:val="008445BB"/>
    <w:rsid w:val="00844C0B"/>
    <w:rsid w:val="008467C2"/>
    <w:rsid w:val="008477E2"/>
    <w:rsid w:val="0085025D"/>
    <w:rsid w:val="008502BA"/>
    <w:rsid w:val="0085170C"/>
    <w:rsid w:val="00851C19"/>
    <w:rsid w:val="008529AC"/>
    <w:rsid w:val="008534D3"/>
    <w:rsid w:val="008537EA"/>
    <w:rsid w:val="008542B1"/>
    <w:rsid w:val="008547E3"/>
    <w:rsid w:val="00855697"/>
    <w:rsid w:val="00855E02"/>
    <w:rsid w:val="00855E51"/>
    <w:rsid w:val="008566D3"/>
    <w:rsid w:val="0085705D"/>
    <w:rsid w:val="008572B5"/>
    <w:rsid w:val="008573EB"/>
    <w:rsid w:val="0085771B"/>
    <w:rsid w:val="00857825"/>
    <w:rsid w:val="00857941"/>
    <w:rsid w:val="00857BF7"/>
    <w:rsid w:val="00860320"/>
    <w:rsid w:val="00860A3C"/>
    <w:rsid w:val="008615C0"/>
    <w:rsid w:val="0086202C"/>
    <w:rsid w:val="0086245B"/>
    <w:rsid w:val="008627AA"/>
    <w:rsid w:val="00862A9C"/>
    <w:rsid w:val="008639BE"/>
    <w:rsid w:val="0086644D"/>
    <w:rsid w:val="00866584"/>
    <w:rsid w:val="00866AD7"/>
    <w:rsid w:val="00867BB3"/>
    <w:rsid w:val="00870E5E"/>
    <w:rsid w:val="008714D2"/>
    <w:rsid w:val="0087165A"/>
    <w:rsid w:val="008727C3"/>
    <w:rsid w:val="008731D4"/>
    <w:rsid w:val="00873AB8"/>
    <w:rsid w:val="00873B81"/>
    <w:rsid w:val="008761D6"/>
    <w:rsid w:val="008776AF"/>
    <w:rsid w:val="00877B7E"/>
    <w:rsid w:val="008821F5"/>
    <w:rsid w:val="00883D3E"/>
    <w:rsid w:val="00883E40"/>
    <w:rsid w:val="00884CCB"/>
    <w:rsid w:val="00884F66"/>
    <w:rsid w:val="00886E2D"/>
    <w:rsid w:val="008873C5"/>
    <w:rsid w:val="008874D0"/>
    <w:rsid w:val="00887632"/>
    <w:rsid w:val="00891327"/>
    <w:rsid w:val="008918A1"/>
    <w:rsid w:val="008927B7"/>
    <w:rsid w:val="00892A0F"/>
    <w:rsid w:val="00892EE7"/>
    <w:rsid w:val="008933FA"/>
    <w:rsid w:val="0089602D"/>
    <w:rsid w:val="00896CA0"/>
    <w:rsid w:val="00897580"/>
    <w:rsid w:val="008A0416"/>
    <w:rsid w:val="008A1EE8"/>
    <w:rsid w:val="008A3636"/>
    <w:rsid w:val="008A3AB7"/>
    <w:rsid w:val="008A4075"/>
    <w:rsid w:val="008A40FA"/>
    <w:rsid w:val="008A69D3"/>
    <w:rsid w:val="008A6D10"/>
    <w:rsid w:val="008A7A63"/>
    <w:rsid w:val="008A7D9B"/>
    <w:rsid w:val="008B047E"/>
    <w:rsid w:val="008B0547"/>
    <w:rsid w:val="008B10DA"/>
    <w:rsid w:val="008B1493"/>
    <w:rsid w:val="008B16B2"/>
    <w:rsid w:val="008B1DFE"/>
    <w:rsid w:val="008B21F1"/>
    <w:rsid w:val="008B3360"/>
    <w:rsid w:val="008B439B"/>
    <w:rsid w:val="008B45C5"/>
    <w:rsid w:val="008B4FAF"/>
    <w:rsid w:val="008B6199"/>
    <w:rsid w:val="008B7045"/>
    <w:rsid w:val="008B7676"/>
    <w:rsid w:val="008C0713"/>
    <w:rsid w:val="008C305C"/>
    <w:rsid w:val="008C3A51"/>
    <w:rsid w:val="008C3A91"/>
    <w:rsid w:val="008C4260"/>
    <w:rsid w:val="008C599C"/>
    <w:rsid w:val="008C5CAA"/>
    <w:rsid w:val="008C7F65"/>
    <w:rsid w:val="008D1582"/>
    <w:rsid w:val="008D5961"/>
    <w:rsid w:val="008D6290"/>
    <w:rsid w:val="008D75B2"/>
    <w:rsid w:val="008E258C"/>
    <w:rsid w:val="008E28B3"/>
    <w:rsid w:val="008E327A"/>
    <w:rsid w:val="008E382A"/>
    <w:rsid w:val="008E3A1D"/>
    <w:rsid w:val="008E49D9"/>
    <w:rsid w:val="008E59CC"/>
    <w:rsid w:val="008E5A53"/>
    <w:rsid w:val="008F1103"/>
    <w:rsid w:val="008F1FB2"/>
    <w:rsid w:val="008F244C"/>
    <w:rsid w:val="008F2C58"/>
    <w:rsid w:val="008F3A0E"/>
    <w:rsid w:val="008F3A26"/>
    <w:rsid w:val="008F50CA"/>
    <w:rsid w:val="008F59CD"/>
    <w:rsid w:val="008F5FB7"/>
    <w:rsid w:val="008F602A"/>
    <w:rsid w:val="008F6045"/>
    <w:rsid w:val="008F64D6"/>
    <w:rsid w:val="008F7DE8"/>
    <w:rsid w:val="009008C0"/>
    <w:rsid w:val="009039F2"/>
    <w:rsid w:val="00904311"/>
    <w:rsid w:val="00904D9F"/>
    <w:rsid w:val="00905072"/>
    <w:rsid w:val="009072A1"/>
    <w:rsid w:val="00907E54"/>
    <w:rsid w:val="0091081C"/>
    <w:rsid w:val="00911B83"/>
    <w:rsid w:val="009132A9"/>
    <w:rsid w:val="009137FB"/>
    <w:rsid w:val="0091468F"/>
    <w:rsid w:val="00914F0A"/>
    <w:rsid w:val="00915A74"/>
    <w:rsid w:val="00917B7F"/>
    <w:rsid w:val="009208AB"/>
    <w:rsid w:val="00923DD6"/>
    <w:rsid w:val="00925CC7"/>
    <w:rsid w:val="0092711C"/>
    <w:rsid w:val="00931089"/>
    <w:rsid w:val="00932789"/>
    <w:rsid w:val="00933270"/>
    <w:rsid w:val="009354C4"/>
    <w:rsid w:val="009359DA"/>
    <w:rsid w:val="009360EB"/>
    <w:rsid w:val="00936165"/>
    <w:rsid w:val="009368B9"/>
    <w:rsid w:val="00937CF8"/>
    <w:rsid w:val="00940B4B"/>
    <w:rsid w:val="00940B8B"/>
    <w:rsid w:val="00941017"/>
    <w:rsid w:val="00941EF1"/>
    <w:rsid w:val="00942040"/>
    <w:rsid w:val="009429D4"/>
    <w:rsid w:val="00942E39"/>
    <w:rsid w:val="00943097"/>
    <w:rsid w:val="009438BC"/>
    <w:rsid w:val="009444FE"/>
    <w:rsid w:val="009453CF"/>
    <w:rsid w:val="0094593D"/>
    <w:rsid w:val="0094625D"/>
    <w:rsid w:val="009463B8"/>
    <w:rsid w:val="00946A80"/>
    <w:rsid w:val="00946C9F"/>
    <w:rsid w:val="00946D54"/>
    <w:rsid w:val="00947B6F"/>
    <w:rsid w:val="00947F28"/>
    <w:rsid w:val="00951D42"/>
    <w:rsid w:val="0095240D"/>
    <w:rsid w:val="00953815"/>
    <w:rsid w:val="0095468E"/>
    <w:rsid w:val="00960257"/>
    <w:rsid w:val="00960291"/>
    <w:rsid w:val="00960DAA"/>
    <w:rsid w:val="00962ABD"/>
    <w:rsid w:val="00964F48"/>
    <w:rsid w:val="00966126"/>
    <w:rsid w:val="009669AC"/>
    <w:rsid w:val="00966C8F"/>
    <w:rsid w:val="009672C3"/>
    <w:rsid w:val="00967D3D"/>
    <w:rsid w:val="00970F9C"/>
    <w:rsid w:val="009717FF"/>
    <w:rsid w:val="0097186E"/>
    <w:rsid w:val="00971ACF"/>
    <w:rsid w:val="00971ED0"/>
    <w:rsid w:val="00972678"/>
    <w:rsid w:val="0097315C"/>
    <w:rsid w:val="009732CD"/>
    <w:rsid w:val="00973410"/>
    <w:rsid w:val="00974039"/>
    <w:rsid w:val="00976158"/>
    <w:rsid w:val="00976CFE"/>
    <w:rsid w:val="00976E8D"/>
    <w:rsid w:val="00977DDF"/>
    <w:rsid w:val="009827DA"/>
    <w:rsid w:val="00982C50"/>
    <w:rsid w:val="0098313D"/>
    <w:rsid w:val="009840FB"/>
    <w:rsid w:val="0098594B"/>
    <w:rsid w:val="009859D9"/>
    <w:rsid w:val="00985F1C"/>
    <w:rsid w:val="00986C62"/>
    <w:rsid w:val="00991591"/>
    <w:rsid w:val="00991A88"/>
    <w:rsid w:val="00993620"/>
    <w:rsid w:val="009948E7"/>
    <w:rsid w:val="00995026"/>
    <w:rsid w:val="009961CB"/>
    <w:rsid w:val="009A2FB4"/>
    <w:rsid w:val="009A49B9"/>
    <w:rsid w:val="009A4D27"/>
    <w:rsid w:val="009A77FC"/>
    <w:rsid w:val="009A7FB4"/>
    <w:rsid w:val="009B017C"/>
    <w:rsid w:val="009B14C3"/>
    <w:rsid w:val="009B1A68"/>
    <w:rsid w:val="009B1F93"/>
    <w:rsid w:val="009B4F84"/>
    <w:rsid w:val="009B64FB"/>
    <w:rsid w:val="009B6CA7"/>
    <w:rsid w:val="009C0431"/>
    <w:rsid w:val="009C0F9B"/>
    <w:rsid w:val="009C1C50"/>
    <w:rsid w:val="009C39F1"/>
    <w:rsid w:val="009C46B7"/>
    <w:rsid w:val="009D1B56"/>
    <w:rsid w:val="009D1FA9"/>
    <w:rsid w:val="009D4C3C"/>
    <w:rsid w:val="009D586A"/>
    <w:rsid w:val="009D6865"/>
    <w:rsid w:val="009E0506"/>
    <w:rsid w:val="009E0531"/>
    <w:rsid w:val="009E136D"/>
    <w:rsid w:val="009E2FAC"/>
    <w:rsid w:val="009E3E41"/>
    <w:rsid w:val="009E61C3"/>
    <w:rsid w:val="009E6536"/>
    <w:rsid w:val="009E6624"/>
    <w:rsid w:val="009E7AF0"/>
    <w:rsid w:val="009F0941"/>
    <w:rsid w:val="009F0D08"/>
    <w:rsid w:val="009F1394"/>
    <w:rsid w:val="009F1601"/>
    <w:rsid w:val="009F1E5D"/>
    <w:rsid w:val="009F207D"/>
    <w:rsid w:val="009F342E"/>
    <w:rsid w:val="009F4D9D"/>
    <w:rsid w:val="009F5051"/>
    <w:rsid w:val="009F50AA"/>
    <w:rsid w:val="009F5B50"/>
    <w:rsid w:val="009F5CCD"/>
    <w:rsid w:val="009F61F9"/>
    <w:rsid w:val="009F6B88"/>
    <w:rsid w:val="009F7466"/>
    <w:rsid w:val="00A0071B"/>
    <w:rsid w:val="00A01432"/>
    <w:rsid w:val="00A04A7F"/>
    <w:rsid w:val="00A04B29"/>
    <w:rsid w:val="00A1076A"/>
    <w:rsid w:val="00A10C93"/>
    <w:rsid w:val="00A129AF"/>
    <w:rsid w:val="00A13B35"/>
    <w:rsid w:val="00A217BD"/>
    <w:rsid w:val="00A22787"/>
    <w:rsid w:val="00A22D3C"/>
    <w:rsid w:val="00A23330"/>
    <w:rsid w:val="00A24BAA"/>
    <w:rsid w:val="00A24FBB"/>
    <w:rsid w:val="00A25284"/>
    <w:rsid w:val="00A25948"/>
    <w:rsid w:val="00A271D8"/>
    <w:rsid w:val="00A30C67"/>
    <w:rsid w:val="00A31FC5"/>
    <w:rsid w:val="00A34EC3"/>
    <w:rsid w:val="00A356D4"/>
    <w:rsid w:val="00A36D1C"/>
    <w:rsid w:val="00A3701C"/>
    <w:rsid w:val="00A40B6B"/>
    <w:rsid w:val="00A41275"/>
    <w:rsid w:val="00A41827"/>
    <w:rsid w:val="00A41B75"/>
    <w:rsid w:val="00A42317"/>
    <w:rsid w:val="00A432FE"/>
    <w:rsid w:val="00A43E32"/>
    <w:rsid w:val="00A4483B"/>
    <w:rsid w:val="00A44DEC"/>
    <w:rsid w:val="00A458F3"/>
    <w:rsid w:val="00A4597E"/>
    <w:rsid w:val="00A45CB5"/>
    <w:rsid w:val="00A46919"/>
    <w:rsid w:val="00A4761D"/>
    <w:rsid w:val="00A47718"/>
    <w:rsid w:val="00A5034B"/>
    <w:rsid w:val="00A5056B"/>
    <w:rsid w:val="00A5136B"/>
    <w:rsid w:val="00A52C17"/>
    <w:rsid w:val="00A5316C"/>
    <w:rsid w:val="00A531A1"/>
    <w:rsid w:val="00A53B21"/>
    <w:rsid w:val="00A560CC"/>
    <w:rsid w:val="00A57591"/>
    <w:rsid w:val="00A617B6"/>
    <w:rsid w:val="00A61C57"/>
    <w:rsid w:val="00A62C21"/>
    <w:rsid w:val="00A639A2"/>
    <w:rsid w:val="00A64B3C"/>
    <w:rsid w:val="00A64D8E"/>
    <w:rsid w:val="00A65FE2"/>
    <w:rsid w:val="00A66B4E"/>
    <w:rsid w:val="00A71AC7"/>
    <w:rsid w:val="00A722CE"/>
    <w:rsid w:val="00A72F95"/>
    <w:rsid w:val="00A731AA"/>
    <w:rsid w:val="00A746F9"/>
    <w:rsid w:val="00A74A45"/>
    <w:rsid w:val="00A75A8E"/>
    <w:rsid w:val="00A76743"/>
    <w:rsid w:val="00A802E6"/>
    <w:rsid w:val="00A802E8"/>
    <w:rsid w:val="00A80619"/>
    <w:rsid w:val="00A80682"/>
    <w:rsid w:val="00A80DBC"/>
    <w:rsid w:val="00A80DD4"/>
    <w:rsid w:val="00A81F23"/>
    <w:rsid w:val="00A829E0"/>
    <w:rsid w:val="00A84A2E"/>
    <w:rsid w:val="00A84DCA"/>
    <w:rsid w:val="00A855EA"/>
    <w:rsid w:val="00A864F6"/>
    <w:rsid w:val="00A8652A"/>
    <w:rsid w:val="00A869A9"/>
    <w:rsid w:val="00A903EE"/>
    <w:rsid w:val="00A92133"/>
    <w:rsid w:val="00A92A33"/>
    <w:rsid w:val="00A93310"/>
    <w:rsid w:val="00A945C5"/>
    <w:rsid w:val="00A94DAC"/>
    <w:rsid w:val="00A96972"/>
    <w:rsid w:val="00A970DC"/>
    <w:rsid w:val="00A9773E"/>
    <w:rsid w:val="00AA18A1"/>
    <w:rsid w:val="00AA29E6"/>
    <w:rsid w:val="00AA34C9"/>
    <w:rsid w:val="00AA3E86"/>
    <w:rsid w:val="00AA5132"/>
    <w:rsid w:val="00AA71ED"/>
    <w:rsid w:val="00AA7AAD"/>
    <w:rsid w:val="00AB12E1"/>
    <w:rsid w:val="00AB2817"/>
    <w:rsid w:val="00AB2C61"/>
    <w:rsid w:val="00AB3C85"/>
    <w:rsid w:val="00AB56CE"/>
    <w:rsid w:val="00AB5AD3"/>
    <w:rsid w:val="00AB75ED"/>
    <w:rsid w:val="00AC0076"/>
    <w:rsid w:val="00AC18B4"/>
    <w:rsid w:val="00AC1FDC"/>
    <w:rsid w:val="00AC2246"/>
    <w:rsid w:val="00AC3AFD"/>
    <w:rsid w:val="00AC4863"/>
    <w:rsid w:val="00AC4B8E"/>
    <w:rsid w:val="00AC56FA"/>
    <w:rsid w:val="00AC5B23"/>
    <w:rsid w:val="00AC6082"/>
    <w:rsid w:val="00AC716A"/>
    <w:rsid w:val="00AC761E"/>
    <w:rsid w:val="00AD012F"/>
    <w:rsid w:val="00AD0D44"/>
    <w:rsid w:val="00AD0F0D"/>
    <w:rsid w:val="00AD1CBB"/>
    <w:rsid w:val="00AD22F2"/>
    <w:rsid w:val="00AD2953"/>
    <w:rsid w:val="00AD2E6F"/>
    <w:rsid w:val="00AD379A"/>
    <w:rsid w:val="00AD3DF7"/>
    <w:rsid w:val="00AD42E3"/>
    <w:rsid w:val="00AD46BF"/>
    <w:rsid w:val="00AD47ED"/>
    <w:rsid w:val="00AD51EC"/>
    <w:rsid w:val="00AD652C"/>
    <w:rsid w:val="00AE02F0"/>
    <w:rsid w:val="00AE0308"/>
    <w:rsid w:val="00AE06CA"/>
    <w:rsid w:val="00AE0B29"/>
    <w:rsid w:val="00AE0BA4"/>
    <w:rsid w:val="00AE1FA1"/>
    <w:rsid w:val="00AE2B8A"/>
    <w:rsid w:val="00AE3593"/>
    <w:rsid w:val="00AE3E53"/>
    <w:rsid w:val="00AE4618"/>
    <w:rsid w:val="00AE4A9B"/>
    <w:rsid w:val="00AE57B5"/>
    <w:rsid w:val="00AE5B70"/>
    <w:rsid w:val="00AE6E26"/>
    <w:rsid w:val="00AE7561"/>
    <w:rsid w:val="00AE7921"/>
    <w:rsid w:val="00AF0692"/>
    <w:rsid w:val="00AF0FE2"/>
    <w:rsid w:val="00AF186E"/>
    <w:rsid w:val="00AF2891"/>
    <w:rsid w:val="00AF2928"/>
    <w:rsid w:val="00AF2F2E"/>
    <w:rsid w:val="00AF341A"/>
    <w:rsid w:val="00AF3983"/>
    <w:rsid w:val="00AF67EA"/>
    <w:rsid w:val="00AF6C5D"/>
    <w:rsid w:val="00AF700C"/>
    <w:rsid w:val="00AF7079"/>
    <w:rsid w:val="00AF76AE"/>
    <w:rsid w:val="00B023FD"/>
    <w:rsid w:val="00B02582"/>
    <w:rsid w:val="00B030AD"/>
    <w:rsid w:val="00B03746"/>
    <w:rsid w:val="00B04168"/>
    <w:rsid w:val="00B042A5"/>
    <w:rsid w:val="00B06970"/>
    <w:rsid w:val="00B10FAA"/>
    <w:rsid w:val="00B12CB3"/>
    <w:rsid w:val="00B137EA"/>
    <w:rsid w:val="00B14B6E"/>
    <w:rsid w:val="00B15F86"/>
    <w:rsid w:val="00B163CA"/>
    <w:rsid w:val="00B17773"/>
    <w:rsid w:val="00B20410"/>
    <w:rsid w:val="00B223FE"/>
    <w:rsid w:val="00B2264B"/>
    <w:rsid w:val="00B255B4"/>
    <w:rsid w:val="00B25B3D"/>
    <w:rsid w:val="00B26275"/>
    <w:rsid w:val="00B26BCD"/>
    <w:rsid w:val="00B27F0E"/>
    <w:rsid w:val="00B30321"/>
    <w:rsid w:val="00B306F8"/>
    <w:rsid w:val="00B30DDD"/>
    <w:rsid w:val="00B3149F"/>
    <w:rsid w:val="00B31B59"/>
    <w:rsid w:val="00B33531"/>
    <w:rsid w:val="00B34690"/>
    <w:rsid w:val="00B35B3B"/>
    <w:rsid w:val="00B367D3"/>
    <w:rsid w:val="00B36A97"/>
    <w:rsid w:val="00B3765F"/>
    <w:rsid w:val="00B37862"/>
    <w:rsid w:val="00B40A2B"/>
    <w:rsid w:val="00B424C7"/>
    <w:rsid w:val="00B424ED"/>
    <w:rsid w:val="00B42CAB"/>
    <w:rsid w:val="00B42DC5"/>
    <w:rsid w:val="00B44450"/>
    <w:rsid w:val="00B44AFA"/>
    <w:rsid w:val="00B45A79"/>
    <w:rsid w:val="00B46872"/>
    <w:rsid w:val="00B46B0F"/>
    <w:rsid w:val="00B47037"/>
    <w:rsid w:val="00B47A80"/>
    <w:rsid w:val="00B47EE3"/>
    <w:rsid w:val="00B503E5"/>
    <w:rsid w:val="00B50B3C"/>
    <w:rsid w:val="00B50D36"/>
    <w:rsid w:val="00B5242A"/>
    <w:rsid w:val="00B5301C"/>
    <w:rsid w:val="00B5366A"/>
    <w:rsid w:val="00B552CA"/>
    <w:rsid w:val="00B556EC"/>
    <w:rsid w:val="00B557D8"/>
    <w:rsid w:val="00B60238"/>
    <w:rsid w:val="00B60729"/>
    <w:rsid w:val="00B6183C"/>
    <w:rsid w:val="00B619DE"/>
    <w:rsid w:val="00B61EBC"/>
    <w:rsid w:val="00B61F19"/>
    <w:rsid w:val="00B623F3"/>
    <w:rsid w:val="00B62EA3"/>
    <w:rsid w:val="00B63035"/>
    <w:rsid w:val="00B6408F"/>
    <w:rsid w:val="00B65D0F"/>
    <w:rsid w:val="00B66AE2"/>
    <w:rsid w:val="00B70108"/>
    <w:rsid w:val="00B7023F"/>
    <w:rsid w:val="00B7051A"/>
    <w:rsid w:val="00B713B6"/>
    <w:rsid w:val="00B720AC"/>
    <w:rsid w:val="00B72752"/>
    <w:rsid w:val="00B72A67"/>
    <w:rsid w:val="00B73C22"/>
    <w:rsid w:val="00B74220"/>
    <w:rsid w:val="00B74D21"/>
    <w:rsid w:val="00B75850"/>
    <w:rsid w:val="00B76534"/>
    <w:rsid w:val="00B7696A"/>
    <w:rsid w:val="00B802CC"/>
    <w:rsid w:val="00B80923"/>
    <w:rsid w:val="00B80947"/>
    <w:rsid w:val="00B81FBA"/>
    <w:rsid w:val="00B82732"/>
    <w:rsid w:val="00B82828"/>
    <w:rsid w:val="00B82E99"/>
    <w:rsid w:val="00B82E9D"/>
    <w:rsid w:val="00B83D1B"/>
    <w:rsid w:val="00B840D4"/>
    <w:rsid w:val="00B8480F"/>
    <w:rsid w:val="00B85F7D"/>
    <w:rsid w:val="00B86418"/>
    <w:rsid w:val="00B866F5"/>
    <w:rsid w:val="00B8738B"/>
    <w:rsid w:val="00B875A0"/>
    <w:rsid w:val="00B90FCB"/>
    <w:rsid w:val="00B913C7"/>
    <w:rsid w:val="00B92866"/>
    <w:rsid w:val="00B92FE4"/>
    <w:rsid w:val="00B946F2"/>
    <w:rsid w:val="00B959A4"/>
    <w:rsid w:val="00B964AC"/>
    <w:rsid w:val="00B969AF"/>
    <w:rsid w:val="00B96D9F"/>
    <w:rsid w:val="00B979C8"/>
    <w:rsid w:val="00BA07E7"/>
    <w:rsid w:val="00BA0D79"/>
    <w:rsid w:val="00BA14FD"/>
    <w:rsid w:val="00BA242E"/>
    <w:rsid w:val="00BA37B4"/>
    <w:rsid w:val="00BA414D"/>
    <w:rsid w:val="00BA4E1F"/>
    <w:rsid w:val="00BA5005"/>
    <w:rsid w:val="00BA51E6"/>
    <w:rsid w:val="00BA5397"/>
    <w:rsid w:val="00BA5BAC"/>
    <w:rsid w:val="00BA69FC"/>
    <w:rsid w:val="00BA6DD9"/>
    <w:rsid w:val="00BA7826"/>
    <w:rsid w:val="00BA7BC5"/>
    <w:rsid w:val="00BA7E70"/>
    <w:rsid w:val="00BA7E8A"/>
    <w:rsid w:val="00BB0630"/>
    <w:rsid w:val="00BB18B8"/>
    <w:rsid w:val="00BB1F0E"/>
    <w:rsid w:val="00BB1FF7"/>
    <w:rsid w:val="00BB2751"/>
    <w:rsid w:val="00BB2913"/>
    <w:rsid w:val="00BB3FB1"/>
    <w:rsid w:val="00BB410D"/>
    <w:rsid w:val="00BB4595"/>
    <w:rsid w:val="00BB4DDF"/>
    <w:rsid w:val="00BB4E11"/>
    <w:rsid w:val="00BB5341"/>
    <w:rsid w:val="00BB66FD"/>
    <w:rsid w:val="00BB75AA"/>
    <w:rsid w:val="00BB7C20"/>
    <w:rsid w:val="00BB7F05"/>
    <w:rsid w:val="00BC0B31"/>
    <w:rsid w:val="00BC1770"/>
    <w:rsid w:val="00BC3AAA"/>
    <w:rsid w:val="00BC40EB"/>
    <w:rsid w:val="00BC4A46"/>
    <w:rsid w:val="00BC72AE"/>
    <w:rsid w:val="00BC7943"/>
    <w:rsid w:val="00BD0E9D"/>
    <w:rsid w:val="00BD0F17"/>
    <w:rsid w:val="00BD15ED"/>
    <w:rsid w:val="00BD1FA4"/>
    <w:rsid w:val="00BD38CA"/>
    <w:rsid w:val="00BD4E8B"/>
    <w:rsid w:val="00BD5A4D"/>
    <w:rsid w:val="00BD60F5"/>
    <w:rsid w:val="00BD619B"/>
    <w:rsid w:val="00BD6265"/>
    <w:rsid w:val="00BD776E"/>
    <w:rsid w:val="00BE0664"/>
    <w:rsid w:val="00BE1462"/>
    <w:rsid w:val="00BE2D55"/>
    <w:rsid w:val="00BE36F7"/>
    <w:rsid w:val="00BE3C56"/>
    <w:rsid w:val="00BE408A"/>
    <w:rsid w:val="00BE463A"/>
    <w:rsid w:val="00BE55D8"/>
    <w:rsid w:val="00BE5B48"/>
    <w:rsid w:val="00BE604E"/>
    <w:rsid w:val="00BE72E0"/>
    <w:rsid w:val="00BF082D"/>
    <w:rsid w:val="00BF2B17"/>
    <w:rsid w:val="00BF3BD4"/>
    <w:rsid w:val="00BF4463"/>
    <w:rsid w:val="00BF4D8D"/>
    <w:rsid w:val="00BF5284"/>
    <w:rsid w:val="00BF5807"/>
    <w:rsid w:val="00BF74F4"/>
    <w:rsid w:val="00BF7A5B"/>
    <w:rsid w:val="00BF7C92"/>
    <w:rsid w:val="00BF7D41"/>
    <w:rsid w:val="00C0472D"/>
    <w:rsid w:val="00C105AC"/>
    <w:rsid w:val="00C10A4E"/>
    <w:rsid w:val="00C12439"/>
    <w:rsid w:val="00C1451F"/>
    <w:rsid w:val="00C151D7"/>
    <w:rsid w:val="00C2061D"/>
    <w:rsid w:val="00C20646"/>
    <w:rsid w:val="00C21113"/>
    <w:rsid w:val="00C2131B"/>
    <w:rsid w:val="00C21D17"/>
    <w:rsid w:val="00C21ED0"/>
    <w:rsid w:val="00C22B5A"/>
    <w:rsid w:val="00C22F75"/>
    <w:rsid w:val="00C24B7C"/>
    <w:rsid w:val="00C24E46"/>
    <w:rsid w:val="00C26906"/>
    <w:rsid w:val="00C2783D"/>
    <w:rsid w:val="00C30263"/>
    <w:rsid w:val="00C30E64"/>
    <w:rsid w:val="00C31867"/>
    <w:rsid w:val="00C318D4"/>
    <w:rsid w:val="00C32089"/>
    <w:rsid w:val="00C32584"/>
    <w:rsid w:val="00C32FBB"/>
    <w:rsid w:val="00C334FE"/>
    <w:rsid w:val="00C342DE"/>
    <w:rsid w:val="00C35003"/>
    <w:rsid w:val="00C3586D"/>
    <w:rsid w:val="00C37756"/>
    <w:rsid w:val="00C37B0D"/>
    <w:rsid w:val="00C409CC"/>
    <w:rsid w:val="00C40F4D"/>
    <w:rsid w:val="00C417AE"/>
    <w:rsid w:val="00C426C7"/>
    <w:rsid w:val="00C427D9"/>
    <w:rsid w:val="00C4365C"/>
    <w:rsid w:val="00C44367"/>
    <w:rsid w:val="00C44BC0"/>
    <w:rsid w:val="00C451C1"/>
    <w:rsid w:val="00C45D13"/>
    <w:rsid w:val="00C46526"/>
    <w:rsid w:val="00C47470"/>
    <w:rsid w:val="00C5015C"/>
    <w:rsid w:val="00C50BF3"/>
    <w:rsid w:val="00C51254"/>
    <w:rsid w:val="00C517FD"/>
    <w:rsid w:val="00C5304E"/>
    <w:rsid w:val="00C53626"/>
    <w:rsid w:val="00C53AE4"/>
    <w:rsid w:val="00C5421E"/>
    <w:rsid w:val="00C54C6F"/>
    <w:rsid w:val="00C566B2"/>
    <w:rsid w:val="00C57755"/>
    <w:rsid w:val="00C603EF"/>
    <w:rsid w:val="00C607DE"/>
    <w:rsid w:val="00C60924"/>
    <w:rsid w:val="00C623AB"/>
    <w:rsid w:val="00C6297F"/>
    <w:rsid w:val="00C62FA6"/>
    <w:rsid w:val="00C64D40"/>
    <w:rsid w:val="00C64EC9"/>
    <w:rsid w:val="00C6524E"/>
    <w:rsid w:val="00C6555F"/>
    <w:rsid w:val="00C67872"/>
    <w:rsid w:val="00C70504"/>
    <w:rsid w:val="00C707B8"/>
    <w:rsid w:val="00C72F54"/>
    <w:rsid w:val="00C74F4E"/>
    <w:rsid w:val="00C7593A"/>
    <w:rsid w:val="00C764CB"/>
    <w:rsid w:val="00C7748E"/>
    <w:rsid w:val="00C776D1"/>
    <w:rsid w:val="00C77B8B"/>
    <w:rsid w:val="00C77FDC"/>
    <w:rsid w:val="00C8068D"/>
    <w:rsid w:val="00C81CA9"/>
    <w:rsid w:val="00C82007"/>
    <w:rsid w:val="00C839A3"/>
    <w:rsid w:val="00C84FD5"/>
    <w:rsid w:val="00C85149"/>
    <w:rsid w:val="00C86031"/>
    <w:rsid w:val="00C8634E"/>
    <w:rsid w:val="00C904C2"/>
    <w:rsid w:val="00C9051F"/>
    <w:rsid w:val="00C9441B"/>
    <w:rsid w:val="00C94BBB"/>
    <w:rsid w:val="00C94DC8"/>
    <w:rsid w:val="00C97D25"/>
    <w:rsid w:val="00CA0D68"/>
    <w:rsid w:val="00CA17CB"/>
    <w:rsid w:val="00CA2533"/>
    <w:rsid w:val="00CA2826"/>
    <w:rsid w:val="00CA295A"/>
    <w:rsid w:val="00CA2D0A"/>
    <w:rsid w:val="00CA3626"/>
    <w:rsid w:val="00CA3BE7"/>
    <w:rsid w:val="00CA4551"/>
    <w:rsid w:val="00CA554E"/>
    <w:rsid w:val="00CA66F8"/>
    <w:rsid w:val="00CA77A1"/>
    <w:rsid w:val="00CA79CD"/>
    <w:rsid w:val="00CA7B67"/>
    <w:rsid w:val="00CA7FB9"/>
    <w:rsid w:val="00CB02A8"/>
    <w:rsid w:val="00CB0716"/>
    <w:rsid w:val="00CB166B"/>
    <w:rsid w:val="00CB42C8"/>
    <w:rsid w:val="00CB42E3"/>
    <w:rsid w:val="00CB4CA3"/>
    <w:rsid w:val="00CB4F6F"/>
    <w:rsid w:val="00CB6183"/>
    <w:rsid w:val="00CB69AE"/>
    <w:rsid w:val="00CC0607"/>
    <w:rsid w:val="00CC0C92"/>
    <w:rsid w:val="00CC0FC6"/>
    <w:rsid w:val="00CC1C5E"/>
    <w:rsid w:val="00CC2786"/>
    <w:rsid w:val="00CC3073"/>
    <w:rsid w:val="00CC3E93"/>
    <w:rsid w:val="00CC47C9"/>
    <w:rsid w:val="00CC4A15"/>
    <w:rsid w:val="00CC5442"/>
    <w:rsid w:val="00CC5612"/>
    <w:rsid w:val="00CC67B8"/>
    <w:rsid w:val="00CC7EEE"/>
    <w:rsid w:val="00CD1639"/>
    <w:rsid w:val="00CD2823"/>
    <w:rsid w:val="00CD2BE0"/>
    <w:rsid w:val="00CD309D"/>
    <w:rsid w:val="00CD336C"/>
    <w:rsid w:val="00CD342B"/>
    <w:rsid w:val="00CD384C"/>
    <w:rsid w:val="00CD3F09"/>
    <w:rsid w:val="00CD5A48"/>
    <w:rsid w:val="00CD79F3"/>
    <w:rsid w:val="00CD7BB9"/>
    <w:rsid w:val="00CE3154"/>
    <w:rsid w:val="00CE3277"/>
    <w:rsid w:val="00CE4D16"/>
    <w:rsid w:val="00CE4F59"/>
    <w:rsid w:val="00CE5114"/>
    <w:rsid w:val="00CE6B63"/>
    <w:rsid w:val="00CE7B46"/>
    <w:rsid w:val="00CF1109"/>
    <w:rsid w:val="00CF1694"/>
    <w:rsid w:val="00CF1824"/>
    <w:rsid w:val="00CF1D77"/>
    <w:rsid w:val="00CF21C0"/>
    <w:rsid w:val="00CF3193"/>
    <w:rsid w:val="00CF370B"/>
    <w:rsid w:val="00CF3A04"/>
    <w:rsid w:val="00CF4A8E"/>
    <w:rsid w:val="00CF5383"/>
    <w:rsid w:val="00CF69EB"/>
    <w:rsid w:val="00CF7035"/>
    <w:rsid w:val="00CF75F8"/>
    <w:rsid w:val="00CF7A8C"/>
    <w:rsid w:val="00CF7CAA"/>
    <w:rsid w:val="00D00DD5"/>
    <w:rsid w:val="00D01546"/>
    <w:rsid w:val="00D01C71"/>
    <w:rsid w:val="00D02104"/>
    <w:rsid w:val="00D026BC"/>
    <w:rsid w:val="00D02A4E"/>
    <w:rsid w:val="00D03C31"/>
    <w:rsid w:val="00D04854"/>
    <w:rsid w:val="00D0497E"/>
    <w:rsid w:val="00D05345"/>
    <w:rsid w:val="00D05551"/>
    <w:rsid w:val="00D0597E"/>
    <w:rsid w:val="00D05A97"/>
    <w:rsid w:val="00D05D01"/>
    <w:rsid w:val="00D05EE5"/>
    <w:rsid w:val="00D06950"/>
    <w:rsid w:val="00D1052E"/>
    <w:rsid w:val="00D10E46"/>
    <w:rsid w:val="00D11626"/>
    <w:rsid w:val="00D1165C"/>
    <w:rsid w:val="00D12581"/>
    <w:rsid w:val="00D13433"/>
    <w:rsid w:val="00D13B0D"/>
    <w:rsid w:val="00D160DB"/>
    <w:rsid w:val="00D170C5"/>
    <w:rsid w:val="00D17638"/>
    <w:rsid w:val="00D17768"/>
    <w:rsid w:val="00D206D4"/>
    <w:rsid w:val="00D20E9F"/>
    <w:rsid w:val="00D21D67"/>
    <w:rsid w:val="00D23A3A"/>
    <w:rsid w:val="00D248DD"/>
    <w:rsid w:val="00D26725"/>
    <w:rsid w:val="00D271C4"/>
    <w:rsid w:val="00D27B86"/>
    <w:rsid w:val="00D30B73"/>
    <w:rsid w:val="00D30E41"/>
    <w:rsid w:val="00D30F27"/>
    <w:rsid w:val="00D325A8"/>
    <w:rsid w:val="00D33111"/>
    <w:rsid w:val="00D33A0A"/>
    <w:rsid w:val="00D33A0C"/>
    <w:rsid w:val="00D34AA0"/>
    <w:rsid w:val="00D350FA"/>
    <w:rsid w:val="00D35E02"/>
    <w:rsid w:val="00D42416"/>
    <w:rsid w:val="00D42763"/>
    <w:rsid w:val="00D43486"/>
    <w:rsid w:val="00D44078"/>
    <w:rsid w:val="00D478A6"/>
    <w:rsid w:val="00D501CC"/>
    <w:rsid w:val="00D502BB"/>
    <w:rsid w:val="00D50D75"/>
    <w:rsid w:val="00D51260"/>
    <w:rsid w:val="00D52E95"/>
    <w:rsid w:val="00D540AA"/>
    <w:rsid w:val="00D54331"/>
    <w:rsid w:val="00D55EA4"/>
    <w:rsid w:val="00D55F4A"/>
    <w:rsid w:val="00D563FF"/>
    <w:rsid w:val="00D56F4D"/>
    <w:rsid w:val="00D6189E"/>
    <w:rsid w:val="00D623DC"/>
    <w:rsid w:val="00D624C4"/>
    <w:rsid w:val="00D63593"/>
    <w:rsid w:val="00D64AB2"/>
    <w:rsid w:val="00D70912"/>
    <w:rsid w:val="00D7142C"/>
    <w:rsid w:val="00D71731"/>
    <w:rsid w:val="00D729D7"/>
    <w:rsid w:val="00D73CE6"/>
    <w:rsid w:val="00D7400E"/>
    <w:rsid w:val="00D749D8"/>
    <w:rsid w:val="00D74AD6"/>
    <w:rsid w:val="00D75E07"/>
    <w:rsid w:val="00D76BAD"/>
    <w:rsid w:val="00D77531"/>
    <w:rsid w:val="00D778AC"/>
    <w:rsid w:val="00D77902"/>
    <w:rsid w:val="00D77E5C"/>
    <w:rsid w:val="00D81296"/>
    <w:rsid w:val="00D81C08"/>
    <w:rsid w:val="00D82211"/>
    <w:rsid w:val="00D8289F"/>
    <w:rsid w:val="00D82927"/>
    <w:rsid w:val="00D82D60"/>
    <w:rsid w:val="00D82E5F"/>
    <w:rsid w:val="00D836CD"/>
    <w:rsid w:val="00D85871"/>
    <w:rsid w:val="00D858CA"/>
    <w:rsid w:val="00D85DFD"/>
    <w:rsid w:val="00D875A0"/>
    <w:rsid w:val="00D87789"/>
    <w:rsid w:val="00D9048C"/>
    <w:rsid w:val="00D912AD"/>
    <w:rsid w:val="00D91C16"/>
    <w:rsid w:val="00D94A61"/>
    <w:rsid w:val="00D94FAE"/>
    <w:rsid w:val="00D95ABB"/>
    <w:rsid w:val="00D96558"/>
    <w:rsid w:val="00D97F1E"/>
    <w:rsid w:val="00DA09D2"/>
    <w:rsid w:val="00DA0D38"/>
    <w:rsid w:val="00DA1E26"/>
    <w:rsid w:val="00DA1F1D"/>
    <w:rsid w:val="00DA36E7"/>
    <w:rsid w:val="00DA46E4"/>
    <w:rsid w:val="00DA4C70"/>
    <w:rsid w:val="00DA5AE5"/>
    <w:rsid w:val="00DB0ED5"/>
    <w:rsid w:val="00DB1F7D"/>
    <w:rsid w:val="00DB5399"/>
    <w:rsid w:val="00DB6215"/>
    <w:rsid w:val="00DB715F"/>
    <w:rsid w:val="00DC09E5"/>
    <w:rsid w:val="00DC1E9C"/>
    <w:rsid w:val="00DC27C2"/>
    <w:rsid w:val="00DC2C64"/>
    <w:rsid w:val="00DC384A"/>
    <w:rsid w:val="00DC46D7"/>
    <w:rsid w:val="00DC4D3D"/>
    <w:rsid w:val="00DC51FB"/>
    <w:rsid w:val="00DC73F4"/>
    <w:rsid w:val="00DC74E7"/>
    <w:rsid w:val="00DC75FC"/>
    <w:rsid w:val="00DC7BAA"/>
    <w:rsid w:val="00DC7CFF"/>
    <w:rsid w:val="00DD05B7"/>
    <w:rsid w:val="00DD1129"/>
    <w:rsid w:val="00DD2DB9"/>
    <w:rsid w:val="00DD2E9C"/>
    <w:rsid w:val="00DD42B6"/>
    <w:rsid w:val="00DD52EC"/>
    <w:rsid w:val="00DD548A"/>
    <w:rsid w:val="00DD5803"/>
    <w:rsid w:val="00DD63BD"/>
    <w:rsid w:val="00DD6730"/>
    <w:rsid w:val="00DD7228"/>
    <w:rsid w:val="00DD76F5"/>
    <w:rsid w:val="00DE0538"/>
    <w:rsid w:val="00DE0DF5"/>
    <w:rsid w:val="00DE1274"/>
    <w:rsid w:val="00DE3FDD"/>
    <w:rsid w:val="00DE44DB"/>
    <w:rsid w:val="00DE4ECF"/>
    <w:rsid w:val="00DE58F6"/>
    <w:rsid w:val="00DE6BD9"/>
    <w:rsid w:val="00DE6D60"/>
    <w:rsid w:val="00DE73C7"/>
    <w:rsid w:val="00DE7A50"/>
    <w:rsid w:val="00DF05FD"/>
    <w:rsid w:val="00DF063A"/>
    <w:rsid w:val="00DF1F33"/>
    <w:rsid w:val="00DF29EB"/>
    <w:rsid w:val="00DF3107"/>
    <w:rsid w:val="00DF3463"/>
    <w:rsid w:val="00DF34A0"/>
    <w:rsid w:val="00DF4D47"/>
    <w:rsid w:val="00DF6216"/>
    <w:rsid w:val="00DF70A2"/>
    <w:rsid w:val="00E01917"/>
    <w:rsid w:val="00E02BE4"/>
    <w:rsid w:val="00E03C24"/>
    <w:rsid w:val="00E04103"/>
    <w:rsid w:val="00E0522E"/>
    <w:rsid w:val="00E05309"/>
    <w:rsid w:val="00E05F63"/>
    <w:rsid w:val="00E06E1A"/>
    <w:rsid w:val="00E10215"/>
    <w:rsid w:val="00E11FAA"/>
    <w:rsid w:val="00E13829"/>
    <w:rsid w:val="00E14774"/>
    <w:rsid w:val="00E14926"/>
    <w:rsid w:val="00E15A0C"/>
    <w:rsid w:val="00E16CEE"/>
    <w:rsid w:val="00E206FC"/>
    <w:rsid w:val="00E20A92"/>
    <w:rsid w:val="00E2145F"/>
    <w:rsid w:val="00E21E2F"/>
    <w:rsid w:val="00E22621"/>
    <w:rsid w:val="00E23553"/>
    <w:rsid w:val="00E23BE7"/>
    <w:rsid w:val="00E23DBF"/>
    <w:rsid w:val="00E245CE"/>
    <w:rsid w:val="00E253AD"/>
    <w:rsid w:val="00E26AA0"/>
    <w:rsid w:val="00E2758A"/>
    <w:rsid w:val="00E27FE8"/>
    <w:rsid w:val="00E30A51"/>
    <w:rsid w:val="00E3138F"/>
    <w:rsid w:val="00E32719"/>
    <w:rsid w:val="00E33481"/>
    <w:rsid w:val="00E3474A"/>
    <w:rsid w:val="00E37651"/>
    <w:rsid w:val="00E400EA"/>
    <w:rsid w:val="00E41A2C"/>
    <w:rsid w:val="00E41A55"/>
    <w:rsid w:val="00E429DB"/>
    <w:rsid w:val="00E43359"/>
    <w:rsid w:val="00E43C17"/>
    <w:rsid w:val="00E451E4"/>
    <w:rsid w:val="00E500FE"/>
    <w:rsid w:val="00E5071E"/>
    <w:rsid w:val="00E50DAD"/>
    <w:rsid w:val="00E522A8"/>
    <w:rsid w:val="00E5256C"/>
    <w:rsid w:val="00E52C23"/>
    <w:rsid w:val="00E52FE7"/>
    <w:rsid w:val="00E53573"/>
    <w:rsid w:val="00E537D0"/>
    <w:rsid w:val="00E55E92"/>
    <w:rsid w:val="00E55ED8"/>
    <w:rsid w:val="00E56109"/>
    <w:rsid w:val="00E562EF"/>
    <w:rsid w:val="00E60B72"/>
    <w:rsid w:val="00E6117F"/>
    <w:rsid w:val="00E61FB0"/>
    <w:rsid w:val="00E624E6"/>
    <w:rsid w:val="00E631DD"/>
    <w:rsid w:val="00E647FC"/>
    <w:rsid w:val="00E65F00"/>
    <w:rsid w:val="00E66238"/>
    <w:rsid w:val="00E66658"/>
    <w:rsid w:val="00E6717E"/>
    <w:rsid w:val="00E674F6"/>
    <w:rsid w:val="00E67D39"/>
    <w:rsid w:val="00E70026"/>
    <w:rsid w:val="00E7131B"/>
    <w:rsid w:val="00E749EF"/>
    <w:rsid w:val="00E75047"/>
    <w:rsid w:val="00E7594E"/>
    <w:rsid w:val="00E75EEB"/>
    <w:rsid w:val="00E75F70"/>
    <w:rsid w:val="00E76AEC"/>
    <w:rsid w:val="00E7737A"/>
    <w:rsid w:val="00E80119"/>
    <w:rsid w:val="00E80835"/>
    <w:rsid w:val="00E813A7"/>
    <w:rsid w:val="00E840AB"/>
    <w:rsid w:val="00E8481E"/>
    <w:rsid w:val="00E85F50"/>
    <w:rsid w:val="00E861E1"/>
    <w:rsid w:val="00E8621D"/>
    <w:rsid w:val="00E86599"/>
    <w:rsid w:val="00E86B40"/>
    <w:rsid w:val="00E87920"/>
    <w:rsid w:val="00E9058F"/>
    <w:rsid w:val="00E90776"/>
    <w:rsid w:val="00E90853"/>
    <w:rsid w:val="00E90F33"/>
    <w:rsid w:val="00E9129F"/>
    <w:rsid w:val="00E9488E"/>
    <w:rsid w:val="00E950F9"/>
    <w:rsid w:val="00E96B06"/>
    <w:rsid w:val="00E97463"/>
    <w:rsid w:val="00EA1040"/>
    <w:rsid w:val="00EA185D"/>
    <w:rsid w:val="00EA2A1B"/>
    <w:rsid w:val="00EA370B"/>
    <w:rsid w:val="00EA3710"/>
    <w:rsid w:val="00EA3F81"/>
    <w:rsid w:val="00EA465C"/>
    <w:rsid w:val="00EA4FBC"/>
    <w:rsid w:val="00EA66D1"/>
    <w:rsid w:val="00EA73EA"/>
    <w:rsid w:val="00EA77DC"/>
    <w:rsid w:val="00EB0424"/>
    <w:rsid w:val="00EB2EBC"/>
    <w:rsid w:val="00EB2F1D"/>
    <w:rsid w:val="00EB4116"/>
    <w:rsid w:val="00EB427C"/>
    <w:rsid w:val="00EB42E4"/>
    <w:rsid w:val="00EB5801"/>
    <w:rsid w:val="00EB7379"/>
    <w:rsid w:val="00EB7E6A"/>
    <w:rsid w:val="00EB7E8F"/>
    <w:rsid w:val="00EC0C53"/>
    <w:rsid w:val="00EC10A7"/>
    <w:rsid w:val="00EC4E25"/>
    <w:rsid w:val="00EC5A6B"/>
    <w:rsid w:val="00EC5E0D"/>
    <w:rsid w:val="00EC6376"/>
    <w:rsid w:val="00EC7A12"/>
    <w:rsid w:val="00ED0E24"/>
    <w:rsid w:val="00ED0F19"/>
    <w:rsid w:val="00ED1358"/>
    <w:rsid w:val="00ED1D80"/>
    <w:rsid w:val="00ED26B4"/>
    <w:rsid w:val="00ED2BC1"/>
    <w:rsid w:val="00ED32E0"/>
    <w:rsid w:val="00ED40B6"/>
    <w:rsid w:val="00ED4E6A"/>
    <w:rsid w:val="00ED5088"/>
    <w:rsid w:val="00ED7EA9"/>
    <w:rsid w:val="00EE1B25"/>
    <w:rsid w:val="00EE31A5"/>
    <w:rsid w:val="00EE33D6"/>
    <w:rsid w:val="00EE4667"/>
    <w:rsid w:val="00EE535D"/>
    <w:rsid w:val="00EE5FBC"/>
    <w:rsid w:val="00EE68D5"/>
    <w:rsid w:val="00EE6BE6"/>
    <w:rsid w:val="00EF0AD3"/>
    <w:rsid w:val="00EF0F42"/>
    <w:rsid w:val="00EF1289"/>
    <w:rsid w:val="00EF1A3C"/>
    <w:rsid w:val="00EF1A81"/>
    <w:rsid w:val="00EF1B83"/>
    <w:rsid w:val="00EF1E36"/>
    <w:rsid w:val="00EF2AE4"/>
    <w:rsid w:val="00EF3383"/>
    <w:rsid w:val="00EF3399"/>
    <w:rsid w:val="00EF3871"/>
    <w:rsid w:val="00EF4B9D"/>
    <w:rsid w:val="00EF5832"/>
    <w:rsid w:val="00EF5E3C"/>
    <w:rsid w:val="00EF5EFD"/>
    <w:rsid w:val="00F00029"/>
    <w:rsid w:val="00F00330"/>
    <w:rsid w:val="00F005BE"/>
    <w:rsid w:val="00F00F1C"/>
    <w:rsid w:val="00F01749"/>
    <w:rsid w:val="00F01CFA"/>
    <w:rsid w:val="00F021D9"/>
    <w:rsid w:val="00F0314D"/>
    <w:rsid w:val="00F0527A"/>
    <w:rsid w:val="00F056B6"/>
    <w:rsid w:val="00F05CED"/>
    <w:rsid w:val="00F11266"/>
    <w:rsid w:val="00F125E0"/>
    <w:rsid w:val="00F1316E"/>
    <w:rsid w:val="00F14119"/>
    <w:rsid w:val="00F14836"/>
    <w:rsid w:val="00F15F13"/>
    <w:rsid w:val="00F16E43"/>
    <w:rsid w:val="00F20213"/>
    <w:rsid w:val="00F206DF"/>
    <w:rsid w:val="00F216CA"/>
    <w:rsid w:val="00F21AB4"/>
    <w:rsid w:val="00F224C0"/>
    <w:rsid w:val="00F22E04"/>
    <w:rsid w:val="00F2413F"/>
    <w:rsid w:val="00F243EF"/>
    <w:rsid w:val="00F24C9A"/>
    <w:rsid w:val="00F24D32"/>
    <w:rsid w:val="00F251B5"/>
    <w:rsid w:val="00F26FB2"/>
    <w:rsid w:val="00F27A3C"/>
    <w:rsid w:val="00F27FFD"/>
    <w:rsid w:val="00F31F54"/>
    <w:rsid w:val="00F323AD"/>
    <w:rsid w:val="00F337EC"/>
    <w:rsid w:val="00F34023"/>
    <w:rsid w:val="00F34211"/>
    <w:rsid w:val="00F35265"/>
    <w:rsid w:val="00F3565F"/>
    <w:rsid w:val="00F36635"/>
    <w:rsid w:val="00F4101D"/>
    <w:rsid w:val="00F4134A"/>
    <w:rsid w:val="00F41839"/>
    <w:rsid w:val="00F41A60"/>
    <w:rsid w:val="00F41A7A"/>
    <w:rsid w:val="00F44C84"/>
    <w:rsid w:val="00F45561"/>
    <w:rsid w:val="00F479AB"/>
    <w:rsid w:val="00F50A2B"/>
    <w:rsid w:val="00F51242"/>
    <w:rsid w:val="00F51F74"/>
    <w:rsid w:val="00F5282B"/>
    <w:rsid w:val="00F54845"/>
    <w:rsid w:val="00F553C3"/>
    <w:rsid w:val="00F5647E"/>
    <w:rsid w:val="00F57620"/>
    <w:rsid w:val="00F63EF3"/>
    <w:rsid w:val="00F647E9"/>
    <w:rsid w:val="00F65D8B"/>
    <w:rsid w:val="00F65F4B"/>
    <w:rsid w:val="00F66576"/>
    <w:rsid w:val="00F66DAC"/>
    <w:rsid w:val="00F670A1"/>
    <w:rsid w:val="00F67A78"/>
    <w:rsid w:val="00F704D0"/>
    <w:rsid w:val="00F70F42"/>
    <w:rsid w:val="00F71324"/>
    <w:rsid w:val="00F714CF"/>
    <w:rsid w:val="00F71607"/>
    <w:rsid w:val="00F72C0A"/>
    <w:rsid w:val="00F73041"/>
    <w:rsid w:val="00F731D1"/>
    <w:rsid w:val="00F73A18"/>
    <w:rsid w:val="00F75CD1"/>
    <w:rsid w:val="00F764FB"/>
    <w:rsid w:val="00F76526"/>
    <w:rsid w:val="00F76DF7"/>
    <w:rsid w:val="00F7716C"/>
    <w:rsid w:val="00F77A4F"/>
    <w:rsid w:val="00F80640"/>
    <w:rsid w:val="00F81778"/>
    <w:rsid w:val="00F81A4F"/>
    <w:rsid w:val="00F81DA5"/>
    <w:rsid w:val="00F828C6"/>
    <w:rsid w:val="00F83BE3"/>
    <w:rsid w:val="00F85B5B"/>
    <w:rsid w:val="00F85E4E"/>
    <w:rsid w:val="00F86F29"/>
    <w:rsid w:val="00F87409"/>
    <w:rsid w:val="00F874C1"/>
    <w:rsid w:val="00F87D97"/>
    <w:rsid w:val="00F910B5"/>
    <w:rsid w:val="00F91E6B"/>
    <w:rsid w:val="00F92953"/>
    <w:rsid w:val="00F92C2B"/>
    <w:rsid w:val="00F9368F"/>
    <w:rsid w:val="00F93F00"/>
    <w:rsid w:val="00F95587"/>
    <w:rsid w:val="00FA08A6"/>
    <w:rsid w:val="00FA09CD"/>
    <w:rsid w:val="00FA0B06"/>
    <w:rsid w:val="00FA0F59"/>
    <w:rsid w:val="00FA2108"/>
    <w:rsid w:val="00FA2567"/>
    <w:rsid w:val="00FA31B3"/>
    <w:rsid w:val="00FA33FF"/>
    <w:rsid w:val="00FA41AA"/>
    <w:rsid w:val="00FA4937"/>
    <w:rsid w:val="00FA5B5A"/>
    <w:rsid w:val="00FA65E4"/>
    <w:rsid w:val="00FA68E5"/>
    <w:rsid w:val="00FA6EC6"/>
    <w:rsid w:val="00FA7047"/>
    <w:rsid w:val="00FB0450"/>
    <w:rsid w:val="00FB04B3"/>
    <w:rsid w:val="00FB0B7B"/>
    <w:rsid w:val="00FB2AEC"/>
    <w:rsid w:val="00FB3F50"/>
    <w:rsid w:val="00FB56A7"/>
    <w:rsid w:val="00FB61D1"/>
    <w:rsid w:val="00FB6308"/>
    <w:rsid w:val="00FB67DD"/>
    <w:rsid w:val="00FB74B9"/>
    <w:rsid w:val="00FB7576"/>
    <w:rsid w:val="00FB7729"/>
    <w:rsid w:val="00FC10DB"/>
    <w:rsid w:val="00FC142D"/>
    <w:rsid w:val="00FC1F15"/>
    <w:rsid w:val="00FC1FD1"/>
    <w:rsid w:val="00FC2605"/>
    <w:rsid w:val="00FC4609"/>
    <w:rsid w:val="00FC5698"/>
    <w:rsid w:val="00FC5BF3"/>
    <w:rsid w:val="00FC6269"/>
    <w:rsid w:val="00FD0BE1"/>
    <w:rsid w:val="00FD0F8D"/>
    <w:rsid w:val="00FD1038"/>
    <w:rsid w:val="00FD11B6"/>
    <w:rsid w:val="00FD2F86"/>
    <w:rsid w:val="00FD3015"/>
    <w:rsid w:val="00FD3F66"/>
    <w:rsid w:val="00FD48A1"/>
    <w:rsid w:val="00FD4A2A"/>
    <w:rsid w:val="00FD5040"/>
    <w:rsid w:val="00FD55F1"/>
    <w:rsid w:val="00FD57C8"/>
    <w:rsid w:val="00FD60A9"/>
    <w:rsid w:val="00FD6E24"/>
    <w:rsid w:val="00FE0C62"/>
    <w:rsid w:val="00FE1E60"/>
    <w:rsid w:val="00FE4311"/>
    <w:rsid w:val="00FE4CB8"/>
    <w:rsid w:val="00FE75B0"/>
    <w:rsid w:val="00FF0987"/>
    <w:rsid w:val="00FF0A11"/>
    <w:rsid w:val="00FF0BC3"/>
    <w:rsid w:val="00FF3A22"/>
    <w:rsid w:val="00FF4508"/>
    <w:rsid w:val="00FF5371"/>
    <w:rsid w:val="00FF53A7"/>
    <w:rsid w:val="00FF5408"/>
    <w:rsid w:val="00FF5F0C"/>
    <w:rsid w:val="00FF6491"/>
    <w:rsid w:val="00FF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723</Words>
  <Characters>4125</Characters>
  <Application>Microsoft Office Word</Application>
  <DocSecurity>0</DocSecurity>
  <Lines>34</Lines>
  <Paragraphs>9</Paragraphs>
  <ScaleCrop>false</ScaleCrop>
  <Company>Hewlett-Packard</Company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Jaips kd</dc:creator>
  <cp:lastModifiedBy>Jaips kd</cp:lastModifiedBy>
  <cp:revision>4</cp:revision>
  <dcterms:created xsi:type="dcterms:W3CDTF">2017-05-22T12:04:00Z</dcterms:created>
  <dcterms:modified xsi:type="dcterms:W3CDTF">2017-05-22T12:18:00Z</dcterms:modified>
</cp:coreProperties>
</file>